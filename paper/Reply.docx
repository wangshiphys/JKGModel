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7B6" w:rsidRDefault="004A17B6" w:rsidP="004A17B6">
      <w:pPr>
        <w:rPr>
          <w:rFonts w:cs="Times New Roman"/>
          <w:sz w:val="24"/>
          <w:szCs w:val="24"/>
        </w:rPr>
      </w:pPr>
      <w:r w:rsidRPr="004A17B6">
        <w:rPr>
          <w:rFonts w:cs="Times New Roman"/>
          <w:sz w:val="24"/>
          <w:szCs w:val="24"/>
        </w:rPr>
        <w:t>Dear Editors,</w:t>
      </w:r>
    </w:p>
    <w:p w:rsidR="004A17B6" w:rsidRPr="004A17B6" w:rsidRDefault="004A17B6" w:rsidP="004A17B6">
      <w:pPr>
        <w:rPr>
          <w:rFonts w:cs="Times New Roman"/>
          <w:sz w:val="24"/>
          <w:szCs w:val="24"/>
        </w:rPr>
      </w:pPr>
    </w:p>
    <w:p w:rsidR="004A17B6" w:rsidRPr="004A17B6" w:rsidRDefault="004A17B6" w:rsidP="004A17B6">
      <w:pPr>
        <w:rPr>
          <w:rFonts w:cs="Times New Roman"/>
          <w:sz w:val="24"/>
          <w:szCs w:val="24"/>
        </w:rPr>
      </w:pPr>
      <w:r w:rsidRPr="004A17B6">
        <w:rPr>
          <w:rFonts w:cs="Times New Roman"/>
          <w:sz w:val="24"/>
          <w:szCs w:val="24"/>
        </w:rPr>
        <w:t>Thanks for your mail attached with reports on our manuscript (XW10449B).</w:t>
      </w:r>
    </w:p>
    <w:p w:rsidR="004A17B6" w:rsidRPr="004A17B6" w:rsidRDefault="004A17B6" w:rsidP="004A17B6">
      <w:pPr>
        <w:rPr>
          <w:rFonts w:cs="Times New Roman"/>
          <w:sz w:val="24"/>
          <w:szCs w:val="24"/>
        </w:rPr>
      </w:pPr>
      <w:r w:rsidRPr="004A17B6">
        <w:rPr>
          <w:rFonts w:cs="Times New Roman"/>
          <w:sz w:val="24"/>
          <w:szCs w:val="24"/>
        </w:rPr>
        <w:t>We appreciate the time and effort that you dedicated to our manuscript. We have addressed all the points raised by the referees, taken all the comments and suggestions into consideration, and modified the manuscript accordingly. The changes in response to the referee reports are marked in red in the manuscript and a summary for the changes is appended after our point-by-point response to the referees. We sincerely hope that both referees will find satisfactory in this revised version.</w:t>
      </w:r>
    </w:p>
    <w:p w:rsidR="004A17B6" w:rsidRPr="004A17B6" w:rsidRDefault="004A17B6" w:rsidP="004A17B6">
      <w:pPr>
        <w:rPr>
          <w:rFonts w:cs="Times New Roman"/>
          <w:sz w:val="24"/>
          <w:szCs w:val="24"/>
        </w:rPr>
      </w:pPr>
    </w:p>
    <w:p w:rsidR="004A17B6" w:rsidRDefault="004A17B6" w:rsidP="004A17B6">
      <w:pPr>
        <w:rPr>
          <w:rFonts w:cs="Times New Roman"/>
          <w:sz w:val="24"/>
          <w:szCs w:val="24"/>
        </w:rPr>
      </w:pPr>
      <w:r w:rsidRPr="004A17B6">
        <w:rPr>
          <w:rFonts w:cs="Times New Roman"/>
          <w:sz w:val="24"/>
          <w:szCs w:val="24"/>
        </w:rPr>
        <w:t>Best wishes,</w:t>
      </w:r>
    </w:p>
    <w:p w:rsidR="004A17B6" w:rsidRPr="004A17B6" w:rsidRDefault="004A17B6" w:rsidP="004A17B6">
      <w:pPr>
        <w:rPr>
          <w:rFonts w:cs="Times New Roman"/>
          <w:sz w:val="24"/>
          <w:szCs w:val="24"/>
        </w:rPr>
      </w:pPr>
    </w:p>
    <w:p w:rsidR="004A17B6" w:rsidRDefault="004A17B6" w:rsidP="004A17B6">
      <w:pPr>
        <w:rPr>
          <w:rFonts w:cs="Times New Roman"/>
          <w:sz w:val="24"/>
          <w:szCs w:val="24"/>
        </w:rPr>
      </w:pPr>
      <w:r w:rsidRPr="004A17B6">
        <w:rPr>
          <w:rFonts w:cs="Times New Roman"/>
          <w:sz w:val="24"/>
          <w:szCs w:val="24"/>
        </w:rPr>
        <w:t>Shi Wang, Zhongyuan Qi, Bin Xi, Wei Wang, Shun-Li Yu, and Jian-Xin Li</w:t>
      </w:r>
    </w:p>
    <w:p w:rsidR="004A17B6" w:rsidRPr="004A17B6" w:rsidRDefault="004A17B6" w:rsidP="004A17B6">
      <w:pPr>
        <w:rPr>
          <w:rFonts w:cs="Times New Roman"/>
          <w:sz w:val="24"/>
          <w:szCs w:val="24"/>
        </w:rPr>
      </w:pPr>
    </w:p>
    <w:p w:rsidR="006E1F9B" w:rsidRDefault="006E1F9B">
      <w:r>
        <w:t>*********************************************************************</w:t>
      </w:r>
      <w:r w:rsidR="003C66DA">
        <w:t>**********</w:t>
      </w:r>
    </w:p>
    <w:p w:rsidR="006E1F9B" w:rsidRDefault="006E1F9B" w:rsidP="006E1F9B">
      <w:pPr>
        <w:jc w:val="center"/>
      </w:pPr>
      <w:r w:rsidRPr="00A3565B">
        <w:rPr>
          <w:rFonts w:cs="Times New Roman"/>
          <w:b/>
          <w:sz w:val="24"/>
          <w:szCs w:val="24"/>
        </w:rPr>
        <w:t xml:space="preserve">Response to the </w:t>
      </w:r>
      <w:r>
        <w:rPr>
          <w:rFonts w:cs="Times New Roman"/>
          <w:b/>
          <w:sz w:val="24"/>
          <w:szCs w:val="24"/>
        </w:rPr>
        <w:t>Referee</w:t>
      </w:r>
      <w:r w:rsidRPr="00A3565B">
        <w:rPr>
          <w:rFonts w:cs="Times New Roman"/>
          <w:b/>
          <w:sz w:val="24"/>
          <w:szCs w:val="24"/>
        </w:rPr>
        <w:t>s</w:t>
      </w:r>
    </w:p>
    <w:p w:rsidR="006E1F9B" w:rsidRDefault="006E1F9B">
      <w:pPr>
        <w:rPr>
          <w:sz w:val="24"/>
          <w:szCs w:val="24"/>
        </w:rPr>
      </w:pPr>
      <w:r w:rsidRPr="006E1F9B">
        <w:rPr>
          <w:sz w:val="24"/>
          <w:szCs w:val="24"/>
        </w:rPr>
        <w:t xml:space="preserve">We thank the </w:t>
      </w:r>
      <w:r>
        <w:rPr>
          <w:sz w:val="24"/>
          <w:szCs w:val="24"/>
        </w:rPr>
        <w:t>referee</w:t>
      </w:r>
      <w:r w:rsidRPr="006E1F9B">
        <w:rPr>
          <w:sz w:val="24"/>
          <w:szCs w:val="24"/>
        </w:rPr>
        <w:t xml:space="preserve">s for appreciating </w:t>
      </w:r>
      <w:r>
        <w:rPr>
          <w:sz w:val="24"/>
          <w:szCs w:val="24"/>
        </w:rPr>
        <w:t>our work, and</w:t>
      </w:r>
      <w:r w:rsidRPr="006E1F9B">
        <w:rPr>
          <w:sz w:val="24"/>
          <w:szCs w:val="24"/>
        </w:rPr>
        <w:t xml:space="preserve"> are grateful to the referees for giving the insightful comments and valuable suggestions based on which we can improve our work.</w:t>
      </w:r>
      <w:r w:rsidR="003C66DA">
        <w:rPr>
          <w:sz w:val="24"/>
          <w:szCs w:val="24"/>
        </w:rPr>
        <w:t xml:space="preserve"> </w:t>
      </w:r>
      <w:r w:rsidR="003C66DA" w:rsidRPr="003C66DA">
        <w:rPr>
          <w:sz w:val="24"/>
          <w:szCs w:val="24"/>
        </w:rPr>
        <w:t>We have addressed all the points raised by the referees, taken all the comments and suggestions into consideration, and modified the manuscript accordingly.</w:t>
      </w:r>
    </w:p>
    <w:p w:rsidR="00C4342E" w:rsidRPr="006E1F9B" w:rsidRDefault="00C4342E">
      <w:pPr>
        <w:rPr>
          <w:sz w:val="24"/>
          <w:szCs w:val="24"/>
        </w:rPr>
      </w:pPr>
    </w:p>
    <w:p w:rsidR="004A17B6" w:rsidRDefault="004A17B6" w:rsidP="004A17B6">
      <w:pPr>
        <w:rPr>
          <w:rFonts w:cs="Times New Roman"/>
          <w:sz w:val="24"/>
          <w:szCs w:val="24"/>
        </w:rPr>
      </w:pPr>
    </w:p>
    <w:p w:rsidR="004A17B6" w:rsidRDefault="004A17B6" w:rsidP="003C66DA">
      <w:pPr>
        <w:jc w:val="center"/>
        <w:rPr>
          <w:rFonts w:cs="Times New Roman"/>
          <w:b/>
          <w:sz w:val="24"/>
          <w:szCs w:val="24"/>
        </w:rPr>
      </w:pPr>
      <w:r w:rsidRPr="004A17B6">
        <w:rPr>
          <w:rFonts w:cs="Times New Roman"/>
          <w:b/>
          <w:sz w:val="24"/>
          <w:szCs w:val="24"/>
        </w:rPr>
        <w:t>Response to the referee A</w:t>
      </w:r>
    </w:p>
    <w:p w:rsidR="00623A53" w:rsidRPr="003C66DA" w:rsidRDefault="00623A53" w:rsidP="00623A53">
      <w:pPr>
        <w:rPr>
          <w:rFonts w:cs="Times New Roman"/>
          <w:b/>
          <w:sz w:val="24"/>
          <w:szCs w:val="24"/>
        </w:rPr>
      </w:pPr>
    </w:p>
    <w:p w:rsidR="004A17B6" w:rsidRPr="004A17B6" w:rsidRDefault="004A17B6" w:rsidP="004A17B6">
      <w:pPr>
        <w:rPr>
          <w:rFonts w:cs="Times New Roman"/>
          <w:color w:val="FF0000"/>
          <w:sz w:val="24"/>
          <w:szCs w:val="24"/>
        </w:rPr>
      </w:pPr>
      <w:r w:rsidRPr="004A17B6">
        <w:rPr>
          <w:rFonts w:cs="Times New Roman"/>
          <w:color w:val="FF0000"/>
          <w:sz w:val="24"/>
          <w:szCs w:val="24"/>
        </w:rPr>
        <w:t>(1</w:t>
      </w:r>
      <w:r>
        <w:rPr>
          <w:rFonts w:cs="Times New Roman"/>
          <w:color w:val="FF0000"/>
          <w:sz w:val="24"/>
          <w:szCs w:val="24"/>
        </w:rPr>
        <w:t>)</w:t>
      </w:r>
      <w:r>
        <w:rPr>
          <w:rFonts w:cs="Times New Roman"/>
          <w:color w:val="FF0000"/>
          <w:sz w:val="24"/>
          <w:szCs w:val="24"/>
        </w:rPr>
        <w:tab/>
      </w:r>
      <w:r w:rsidR="00F91BBF" w:rsidRPr="00F91BBF">
        <w:rPr>
          <w:rFonts w:cs="Times New Roman"/>
          <w:b/>
          <w:color w:val="FF0000"/>
          <w:sz w:val="24"/>
          <w:szCs w:val="24"/>
        </w:rPr>
        <w:t xml:space="preserve">Comments: </w:t>
      </w:r>
      <w:r w:rsidRPr="004A17B6">
        <w:rPr>
          <w:rFonts w:cs="Times New Roman"/>
          <w:color w:val="FF0000"/>
          <w:sz w:val="24"/>
          <w:szCs w:val="24"/>
        </w:rPr>
        <w:t>Since the heat-bath method is explained, a few words about the over-relaxation MC method is also needed, just for the sake of self-containment and self-consistency.</w:t>
      </w:r>
    </w:p>
    <w:p w:rsidR="004A17B6" w:rsidRDefault="004A17B6" w:rsidP="004A17B6"/>
    <w:p w:rsidR="004A17B6" w:rsidRPr="00F91BBF" w:rsidRDefault="004A17B6" w:rsidP="004A17B6">
      <w:pPr>
        <w:rPr>
          <w:b/>
          <w:sz w:val="24"/>
          <w:szCs w:val="24"/>
        </w:rPr>
      </w:pPr>
      <w:r w:rsidRPr="004A17B6">
        <w:rPr>
          <w:b/>
          <w:sz w:val="24"/>
          <w:szCs w:val="24"/>
        </w:rPr>
        <w:t>Response:</w:t>
      </w:r>
      <w:r w:rsidR="00F91BBF">
        <w:rPr>
          <w:rFonts w:hint="eastAsia"/>
          <w:b/>
          <w:sz w:val="24"/>
          <w:szCs w:val="24"/>
        </w:rPr>
        <w:t xml:space="preserve"> </w:t>
      </w:r>
      <w:r w:rsidRPr="004A17B6">
        <w:rPr>
          <w:rFonts w:cs="Times New Roman"/>
          <w:sz w:val="24"/>
          <w:szCs w:val="24"/>
        </w:rPr>
        <w:t>We thank the referee for suggesting us to include an introduction to the over-relaxation MC method. We have added an explanation of the over-relaxation sampling in the section of the introduction of the classical Monte Carlo method.</w:t>
      </w:r>
    </w:p>
    <w:p w:rsidR="004A17B6" w:rsidRPr="004A17B6" w:rsidRDefault="004A17B6" w:rsidP="004A17B6">
      <w:pPr>
        <w:rPr>
          <w:rFonts w:cs="Times New Roman"/>
          <w:b/>
          <w:sz w:val="24"/>
          <w:szCs w:val="24"/>
        </w:rPr>
      </w:pPr>
    </w:p>
    <w:p w:rsidR="004A17B6" w:rsidRDefault="004A17B6" w:rsidP="004A17B6">
      <w:pPr>
        <w:rPr>
          <w:rFonts w:cs="Times New Roman"/>
          <w:color w:val="FF0000"/>
          <w:sz w:val="24"/>
          <w:szCs w:val="24"/>
        </w:rPr>
      </w:pPr>
      <w:r w:rsidRPr="004A17B6">
        <w:rPr>
          <w:rFonts w:cs="Times New Roman"/>
          <w:color w:val="FF0000"/>
          <w:sz w:val="24"/>
          <w:szCs w:val="24"/>
        </w:rPr>
        <w:t>(2)</w:t>
      </w:r>
      <w:r w:rsidRPr="004A17B6">
        <w:rPr>
          <w:rFonts w:cs="Times New Roman"/>
          <w:color w:val="FF0000"/>
          <w:sz w:val="24"/>
          <w:szCs w:val="24"/>
        </w:rPr>
        <w:tab/>
      </w:r>
      <w:r w:rsidR="00F91BBF" w:rsidRPr="004A17B6">
        <w:rPr>
          <w:rFonts w:cs="Times New Roman"/>
          <w:b/>
          <w:color w:val="FF0000"/>
          <w:sz w:val="24"/>
          <w:szCs w:val="24"/>
        </w:rPr>
        <w:t>Comments:</w:t>
      </w:r>
      <w:r w:rsidR="00F91BBF">
        <w:rPr>
          <w:rFonts w:cs="Times New Roman"/>
          <w:b/>
          <w:color w:val="FF0000"/>
          <w:sz w:val="24"/>
          <w:szCs w:val="24"/>
        </w:rPr>
        <w:t xml:space="preserve"> </w:t>
      </w:r>
      <w:r w:rsidRPr="004A17B6">
        <w:rPr>
          <w:rFonts w:cs="Times New Roman"/>
          <w:color w:val="FF0000"/>
          <w:sz w:val="24"/>
          <w:szCs w:val="24"/>
        </w:rPr>
        <w:t>What is the effect of an asymmetric system for the ED calculations? Phases which break a real-space symmetry (such as stripes) may have different GS energy in asymmetric cluster when compared to asymmetric one. Does it bias towards a stripe phase? Comments should be given in the main text.</w:t>
      </w:r>
    </w:p>
    <w:p w:rsidR="004A17B6" w:rsidRDefault="004A17B6" w:rsidP="004A17B6">
      <w:pPr>
        <w:rPr>
          <w:rFonts w:cs="Times New Roman"/>
          <w:color w:val="FF0000"/>
          <w:sz w:val="24"/>
          <w:szCs w:val="24"/>
        </w:rPr>
      </w:pPr>
    </w:p>
    <w:p w:rsidR="004A17B6" w:rsidRDefault="004A17B6" w:rsidP="004A17B6">
      <w:pPr>
        <w:rPr>
          <w:rFonts w:cs="Times New Roman"/>
          <w:sz w:val="24"/>
          <w:szCs w:val="24"/>
        </w:rPr>
      </w:pPr>
      <w:r w:rsidRPr="004A17B6">
        <w:rPr>
          <w:b/>
          <w:sz w:val="24"/>
          <w:szCs w:val="24"/>
        </w:rPr>
        <w:t>Response:</w:t>
      </w:r>
      <w:r w:rsidR="00F91BBF">
        <w:rPr>
          <w:rFonts w:cs="Times New Roman" w:hint="eastAsia"/>
          <w:sz w:val="24"/>
          <w:szCs w:val="24"/>
        </w:rPr>
        <w:t xml:space="preserve"> </w:t>
      </w:r>
      <w:r w:rsidRPr="004A17B6">
        <w:rPr>
          <w:rFonts w:cs="Times New Roman"/>
          <w:sz w:val="24"/>
          <w:szCs w:val="24"/>
        </w:rPr>
        <w:t xml:space="preserve">To clarify the effect of asymmetry for the ED calculations, we also perform ED calculations on a 4×4 cluster with periodic boundary condition, which is more symmetric than the 4×6 cluster used in the paper. The per-site ground state energy for both 4×4 (blue solid lines) and 4×6 (orange dashed lines) clusters as well as the difference (green solid lines) between them are shown in Fig. 1. When the model parameters are located at the FM or stripe phases, the relative difference is very small which may originate from the finite-size effect, i.e., the 4×4 and 4×6 clusters have </w:t>
      </w:r>
      <w:r w:rsidRPr="004A17B6">
        <w:rPr>
          <w:rFonts w:cs="Times New Roman"/>
          <w:sz w:val="24"/>
          <w:szCs w:val="24"/>
        </w:rPr>
        <w:lastRenderedPageBreak/>
        <w:t>different system sizes. Both 4×4 and 4×6 clusters with periodic boundary condition are compatible with FM and stripe magnetic orders, so the asymmetric 4×6 cluster does not bias towards a stripe phase in our ED calculations, although one of the equivalent stripe states will be selected in the calculations due to the asymmetry of the cluster. In addition, the 4×6 cluster is compatible with the 120° Néel and dual Néel order at least in one direction, however, the 4×4 cluster is incompatible with the 120° Néel and dual Néel order in any directions. In Fig. 2, we show the GS energies and their second derivatives versus β with α fixed to 0.3π, 0.5π and 0.75π. When α = 0.3π and α = 0.75π, the results for both 4×6 and 4×4 clusters are qualitatively consistent, i.e., the singularities corresponding to the quantum phase transitions are in one-to-one correspondence, see Fig. 2(a), 2(d) and Fig. 2(c), 2(f). However, when α = 0.5π, the results for 4×6 and 4×4 clusters are different. For the 4×6 cluster, there are singularities at β = 0.234π and β = 1.9π (indicated by black arrows in Fig. 2(b)) which reveal the phase transitions from Stripe-B to 120° Néel and from dual Néel to Stripe-B. On the other hand, for the 4×4 cluster, we can’t see these singularities. This is owning to the incompatibility between the 4×4 cluster and the magnetic orders. As for the other three peaks in both Fig. 2(b) and 2(e), they correspond one to one. Therefore, under the premise that the current computing power allows, the 4×6 cluster is better than the 4×4 cluster, although the 4×4 cluster is more symmetric.</w:t>
      </w:r>
    </w:p>
    <w:p w:rsidR="00C47485" w:rsidRDefault="00C47485" w:rsidP="004A17B6">
      <w:pPr>
        <w:rPr>
          <w:rFonts w:cs="Times New Roman"/>
          <w:sz w:val="24"/>
          <w:szCs w:val="24"/>
        </w:rPr>
      </w:pPr>
      <w:r>
        <w:rPr>
          <w:rFonts w:cs="Times New Roman"/>
          <w:noProof/>
          <w:sz w:val="24"/>
        </w:rPr>
        <mc:AlternateContent>
          <mc:Choice Requires="wpg">
            <w:drawing>
              <wp:inline distT="0" distB="0" distL="0" distR="0" wp14:anchorId="5F7B2C2A" wp14:editId="135A2239">
                <wp:extent cx="5006338" cy="3492505"/>
                <wp:effectExtent l="0" t="0" r="4445" b="0"/>
                <wp:docPr id="13" name="组合 13"/>
                <wp:cNvGraphicFramePr/>
                <a:graphic xmlns:a="http://schemas.openxmlformats.org/drawingml/2006/main">
                  <a:graphicData uri="http://schemas.microsoft.com/office/word/2010/wordprocessingGroup">
                    <wpg:wgp>
                      <wpg:cNvGrpSpPr/>
                      <wpg:grpSpPr>
                        <a:xfrm>
                          <a:off x="0" y="0"/>
                          <a:ext cx="5006338" cy="3492505"/>
                          <a:chOff x="39970" y="0"/>
                          <a:chExt cx="4801532" cy="3390416"/>
                        </a:xfrm>
                      </wpg:grpSpPr>
                      <wps:wsp>
                        <wps:cNvPr id="217" name="文本框 2"/>
                        <wps:cNvSpPr txBox="1">
                          <a:spLocks noChangeArrowheads="1"/>
                        </wps:cNvSpPr>
                        <wps:spPr bwMode="auto">
                          <a:xfrm>
                            <a:off x="187232" y="2419526"/>
                            <a:ext cx="4506157" cy="970890"/>
                          </a:xfrm>
                          <a:prstGeom prst="rect">
                            <a:avLst/>
                          </a:prstGeom>
                          <a:solidFill>
                            <a:srgbClr val="FFFFFF"/>
                          </a:solidFill>
                          <a:ln w="9525">
                            <a:noFill/>
                            <a:miter lim="800000"/>
                            <a:headEnd/>
                            <a:tailEnd/>
                          </a:ln>
                        </wps:spPr>
                        <wps:txbx>
                          <w:txbxContent>
                            <w:p w:rsidR="00C47485" w:rsidRPr="00C47485" w:rsidRDefault="00C47485" w:rsidP="00C47485">
                              <w:pPr>
                                <w:pStyle w:val="a3"/>
                                <w:ind w:firstLineChars="0" w:firstLine="0"/>
                                <w:rPr>
                                  <w:rFonts w:cs="Times New Roman"/>
                                  <w:sz w:val="24"/>
                                  <w:szCs w:val="24"/>
                                </w:rPr>
                              </w:pPr>
                              <w:r w:rsidRPr="00C47485">
                                <w:rPr>
                                  <w:rFonts w:cs="Times New Roman"/>
                                  <w:sz w:val="24"/>
                                  <w:szCs w:val="24"/>
                                </w:rPr>
                                <w:t>FIG. 1. Per-site ground state energies for 4×4 and 4×6 clusters. The abbreviations “STA”, “STB”, “STC” and “MS” correspond to stripe-A, stripe-B, stripe-C and modulated stripe, respectively. The vertical gray dashed lines mark the phase transitions. (a) - (c) The model parameter α is fixed to 0.3π, 0.5π and 0.75π, respectively.</w:t>
                              </w:r>
                            </w:p>
                          </w:txbxContent>
                        </wps:txbx>
                        <wps:bodyPr rot="0" vert="horz" wrap="square" lIns="0" tIns="0" rIns="0" bIns="0" anchor="t" anchorCtr="0">
                          <a:spAutoFit/>
                        </wps:bodyPr>
                      </wps:wsp>
                      <pic:pic xmlns:pic="http://schemas.openxmlformats.org/drawingml/2006/picture">
                        <pic:nvPicPr>
                          <pic:cNvPr id="12" name="图片 12"/>
                          <pic:cNvPicPr preferRelativeResize="0">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9970" y="0"/>
                            <a:ext cx="4801532" cy="2369248"/>
                          </a:xfrm>
                          <a:prstGeom prst="rect">
                            <a:avLst/>
                          </a:prstGeom>
                        </pic:spPr>
                      </pic:pic>
                    </wpg:wgp>
                  </a:graphicData>
                </a:graphic>
              </wp:inline>
            </w:drawing>
          </mc:Choice>
          <mc:Fallback>
            <w:pict>
              <v:group w14:anchorId="5F7B2C2A" id="组合 13" o:spid="_x0000_s1026" style="width:394.2pt;height:275pt;mso-position-horizontal-relative:char;mso-position-vertical-relative:line" coordorigin="399" coordsize="48015,33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">
                <v:shapetype id="_x0000_t202" coordsize="21600,21600" o:spt="202" path="m,l,21600r21600,l21600,xe">
                  <v:stroke joinstyle="miter"/>
                  <v:path gradientshapeok="t" o:connecttype="rect"/>
                </v:shapetype>
                <v:shape id="_x0000_s1027" type="#_x0000_t202" style="position:absolute;left:1872;top:24195;width:45061;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" stroked="f">
                  <v:textbox style="mso-fit-shape-to-text:t" inset="0,0,0,0">
                    <w:txbxContent>
                      <w:p w:rsidR="00C47485" w:rsidRPr="00C47485" w:rsidRDefault="00C47485" w:rsidP="00C47485">
                        <w:pPr>
                          <w:pStyle w:val="a3"/>
                          <w:ind w:firstLineChars="0" w:firstLine="0"/>
                          <w:rPr>
                            <w:rFonts w:cs="Times New Roman"/>
                            <w:sz w:val="24"/>
                            <w:szCs w:val="24"/>
                          </w:rPr>
                        </w:pPr>
                        <w:r w:rsidRPr="00C47485">
                          <w:rPr>
                            <w:rFonts w:cs="Times New Roman"/>
                            <w:sz w:val="24"/>
                            <w:szCs w:val="24"/>
                          </w:rPr>
                          <w:t>FIG. 1. Per-site ground state energies for 4×4 and 4×6 clusters. The abbreviations “STA”, “STB”, “STC” and “MS” correspond to stripe-A, stripe-B, stripe-C and modulated stripe, respectively. The vertical gray dashed lines mark the phase transitions. (a) - (c) The model parameter α is fixed to 0.3π, 0.5π and 0.75π, respectively.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399;width:48016;height:23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">
                  <v:imagedata r:id="rId8" o:title=""/>
                </v:shape>
                <w10:anchorlock/>
              </v:group>
            </w:pict>
          </mc:Fallback>
        </mc:AlternateContent>
      </w:r>
    </w:p>
    <w:p w:rsidR="00BE5EC9" w:rsidRPr="00C47485" w:rsidRDefault="00BE5EC9" w:rsidP="004A17B6">
      <w:pPr>
        <w:rPr>
          <w:rFonts w:cs="Times New Roman"/>
          <w:sz w:val="24"/>
          <w:szCs w:val="24"/>
        </w:rPr>
      </w:pPr>
      <w:r w:rsidRPr="0085601A">
        <w:rPr>
          <w:rFonts w:cs="Times New Roman"/>
          <w:noProof/>
          <w:sz w:val="24"/>
        </w:rPr>
        <w:lastRenderedPageBreak/>
        <mc:AlternateContent>
          <mc:Choice Requires="wps">
            <w:drawing>
              <wp:inline distT="0" distB="0" distL="0" distR="0" wp14:anchorId="5ECAB8EB" wp14:editId="22250097">
                <wp:extent cx="5057757" cy="2476800"/>
                <wp:effectExtent l="0" t="0" r="635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57" cy="2476800"/>
                        </a:xfrm>
                        <a:prstGeom prst="rect">
                          <a:avLst/>
                        </a:prstGeom>
                        <a:solidFill>
                          <a:srgbClr val="FFFFFF"/>
                        </a:solidFill>
                        <a:ln w="9525">
                          <a:noFill/>
                          <a:miter lim="800000"/>
                          <a:headEnd/>
                          <a:tailEnd/>
                        </a:ln>
                      </wps:spPr>
                      <wps:txbx>
                        <w:txbxContent>
                          <w:p w:rsidR="00BE5EC9" w:rsidRPr="00D36BAF" w:rsidRDefault="00BE5EC9" w:rsidP="00BE5EC9">
                            <w:pPr>
                              <w:rPr>
                                <w:rFonts w:cs="Times New Roman"/>
                              </w:rPr>
                            </w:pPr>
                            <w:r w:rsidRPr="00D36BAF">
                              <w:rPr>
                                <w:rFonts w:cs="Times New Roman"/>
                                <w:noProof/>
                              </w:rPr>
                              <w:drawing>
                                <wp:inline distT="0" distB="0" distL="0" distR="0" wp14:anchorId="0BD8DB06" wp14:editId="195727FC">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9">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rsidR="00BE5EC9" w:rsidRPr="004534A7" w:rsidRDefault="00BE5EC9" w:rsidP="00BE5EC9">
                            <w:pPr>
                              <w:rPr>
                                <w:rFonts w:cs="Times New Roman"/>
                                <w:sz w:val="24"/>
                                <w:szCs w:val="24"/>
                              </w:rPr>
                            </w:pPr>
                            <w:r w:rsidRPr="004534A7">
                              <w:rPr>
                                <w:rFonts w:cs="Times New Roman"/>
                                <w:sz w:val="24"/>
                                <w:szCs w:val="24"/>
                              </w:rPr>
                              <w:t xml:space="preserve">FIG. 2. GS energies and their second derivatives versus </w:t>
                            </w:r>
                            <w:r w:rsidRPr="003E6502">
                              <w:rPr>
                                <w:rFonts w:cs="Times New Roman"/>
                                <w:sz w:val="24"/>
                                <w:szCs w:val="24"/>
                              </w:rPr>
                              <w:t>β</w:t>
                            </w:r>
                            <w:r w:rsidRPr="004534A7">
                              <w:rPr>
                                <w:rFonts w:cs="Times New Roman"/>
                                <w:sz w:val="24"/>
                                <w:szCs w:val="24"/>
                              </w:rPr>
                              <w:t xml:space="preserve"> with </w:t>
                            </w:r>
                            <w:r w:rsidRPr="003E6502">
                              <w:rPr>
                                <w:rFonts w:cs="Times New Roman"/>
                                <w:sz w:val="24"/>
                                <w:szCs w:val="24"/>
                              </w:rPr>
                              <w:t>α</w:t>
                            </w:r>
                            <w:r w:rsidRPr="004534A7">
                              <w:rPr>
                                <w:rFonts w:cs="Times New Roman"/>
                                <w:sz w:val="24"/>
                                <w:szCs w:val="24"/>
                              </w:rPr>
                              <w:t xml:space="preserve"> fixed to 0.3</w:t>
                            </w:r>
                            <w:r w:rsidRPr="003E6502">
                              <w:rPr>
                                <w:rFonts w:cs="Times New Roman"/>
                                <w:sz w:val="24"/>
                                <w:szCs w:val="24"/>
                              </w:rPr>
                              <w:t>π</w:t>
                            </w:r>
                            <w:r w:rsidRPr="004534A7">
                              <w:rPr>
                                <w:rFonts w:cs="Times New Roman"/>
                                <w:sz w:val="24"/>
                                <w:szCs w:val="24"/>
                              </w:rPr>
                              <w:t>, 0.5</w:t>
                            </w:r>
                            <w:r w:rsidRPr="003E6502">
                              <w:rPr>
                                <w:rFonts w:cs="Times New Roman"/>
                                <w:sz w:val="24"/>
                                <w:szCs w:val="24"/>
                              </w:rPr>
                              <w:t>π</w:t>
                            </w:r>
                            <w:r w:rsidRPr="004534A7">
                              <w:rPr>
                                <w:rFonts w:cs="Times New Roman"/>
                                <w:sz w:val="24"/>
                                <w:szCs w:val="24"/>
                              </w:rPr>
                              <w:t xml:space="preserve"> and 0.75</w:t>
                            </w:r>
                            <w:r w:rsidRPr="003E6502">
                              <w:rPr>
                                <w:rFonts w:cs="Times New Roman"/>
                                <w:sz w:val="24"/>
                                <w:szCs w:val="24"/>
                              </w:rPr>
                              <w:t>π</w:t>
                            </w:r>
                            <w:r w:rsidRPr="004534A7">
                              <w:rPr>
                                <w:rFonts w:cs="Times New Roman"/>
                                <w:sz w:val="24"/>
                                <w:szCs w:val="24"/>
                              </w:rPr>
                              <w:t>. The blue lines are the GS energies and the red lines are the second derivatives. (a) -</w:t>
                            </w:r>
                            <w:r w:rsidRPr="00F54446">
                              <w:rPr>
                                <w:rFonts w:cs="Times New Roman"/>
                                <w:sz w:val="24"/>
                                <w:szCs w:val="24"/>
                              </w:rPr>
                              <w:t xml:space="preserve"> (c) ED calculations are performed on a 4</w:t>
                            </w:r>
                            <w:r w:rsidRPr="003E6502">
                              <w:rPr>
                                <w:rFonts w:cs="Times New Roman"/>
                                <w:sz w:val="24"/>
                                <w:szCs w:val="24"/>
                              </w:rPr>
                              <w:t>×</w:t>
                            </w:r>
                            <w:r w:rsidRPr="00F54446">
                              <w:rPr>
                                <w:rFonts w:cs="Times New Roman"/>
                                <w:sz w:val="24"/>
                                <w:szCs w:val="24"/>
                              </w:rPr>
                              <w:t xml:space="preserve">6 cluster and </w:t>
                            </w:r>
                            <w:r w:rsidRPr="003E6502">
                              <w:rPr>
                                <w:rFonts w:cs="Times New Roman"/>
                                <w:sz w:val="24"/>
                                <w:szCs w:val="24"/>
                              </w:rPr>
                              <w:t>α equals to 0.3π, 0.5π and 0.75π, respectively</w:t>
                            </w:r>
                            <w:r w:rsidRPr="00F54446">
                              <w:rPr>
                                <w:rFonts w:cs="Times New Roman"/>
                                <w:sz w:val="24"/>
                                <w:szCs w:val="24"/>
                              </w:rPr>
                              <w:t>. (d</w:t>
                            </w:r>
                            <w:r w:rsidRPr="004534A7">
                              <w:rPr>
                                <w:rFonts w:cs="Times New Roman"/>
                                <w:sz w:val="24"/>
                                <w:szCs w:val="24"/>
                              </w:rPr>
                              <w:t>)</w:t>
                            </w:r>
                            <w:r>
                              <w:rPr>
                                <w:rFonts w:cs="Times New Roman"/>
                                <w:sz w:val="24"/>
                                <w:szCs w:val="24"/>
                              </w:rPr>
                              <w:t xml:space="preserve"> - </w:t>
                            </w:r>
                            <w:r w:rsidRPr="00F54446">
                              <w:rPr>
                                <w:rFonts w:cs="Times New Roman"/>
                                <w:sz w:val="24"/>
                                <w:szCs w:val="24"/>
                              </w:rPr>
                              <w:t>(f) ED calculations are performed on a 4</w:t>
                            </w:r>
                            <w:r w:rsidRPr="003E6502">
                              <w:rPr>
                                <w:rFonts w:cs="Times New Roman"/>
                                <w:sz w:val="24"/>
                                <w:szCs w:val="24"/>
                              </w:rPr>
                              <w:t>×</w:t>
                            </w:r>
                            <w:r w:rsidRPr="004534A7">
                              <w:rPr>
                                <w:rFonts w:cs="Times New Roman"/>
                                <w:sz w:val="24"/>
                                <w:szCs w:val="24"/>
                              </w:rPr>
                              <w:t xml:space="preserve">4 cluster and </w:t>
                            </w:r>
                            <w:r w:rsidRPr="003E6502">
                              <w:rPr>
                                <w:rFonts w:cs="Times New Roman"/>
                                <w:sz w:val="24"/>
                                <w:szCs w:val="24"/>
                              </w:rPr>
                              <w:t>α equals to 0.3π, 0.5π and 0.75π, respectively</w:t>
                            </w:r>
                            <w:r w:rsidRPr="004534A7">
                              <w:rPr>
                                <w:rFonts w:cs="Times New Roman"/>
                                <w:sz w:val="24"/>
                                <w:szCs w:val="24"/>
                              </w:rPr>
                              <w:t>.</w:t>
                            </w:r>
                          </w:p>
                        </w:txbxContent>
                      </wps:txbx>
                      <wps:bodyPr rot="0" vert="horz" wrap="square" lIns="91440" tIns="45720" rIns="91440" bIns="45720" anchor="t" anchorCtr="0">
                        <a:spAutoFit/>
                      </wps:bodyPr>
                    </wps:wsp>
                  </a:graphicData>
                </a:graphic>
              </wp:inline>
            </w:drawing>
          </mc:Choice>
          <mc:Fallback>
            <w:pict>
              <v:shape w14:anchorId="5ECAB8EB" id="文本框 2" o:spid="_x0000_s1029" type="#_x0000_t202" style="width:398.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" stroked="f">
                <v:textbox style="mso-fit-shape-to-text:t">
                  <w:txbxContent>
                    <w:p w:rsidR="00BE5EC9" w:rsidRPr="00D36BAF" w:rsidRDefault="00BE5EC9" w:rsidP="00BE5EC9">
                      <w:pPr>
                        <w:rPr>
                          <w:rFonts w:cs="Times New Roman"/>
                        </w:rPr>
                      </w:pPr>
                      <w:r w:rsidRPr="00D36BAF">
                        <w:rPr>
                          <w:rFonts w:cs="Times New Roman"/>
                          <w:noProof/>
                        </w:rPr>
                        <w:drawing>
                          <wp:inline distT="0" distB="0" distL="0" distR="0" wp14:anchorId="0BD8DB06" wp14:editId="195727FC">
                            <wp:extent cx="4872845" cy="2375511"/>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png"/>
                                    <pic:cNvPicPr/>
                                  </pic:nvPicPr>
                                  <pic:blipFill>
                                    <a:blip r:embed="rId10">
                                      <a:extLst>
                                        <a:ext uri="{28A0092B-C50C-407E-A947-70E740481C1C}">
                                          <a14:useLocalDpi xmlns:a14="http://schemas.microsoft.com/office/drawing/2010/main" val="0"/>
                                        </a:ext>
                                      </a:extLst>
                                    </a:blip>
                                    <a:stretch>
                                      <a:fillRect/>
                                    </a:stretch>
                                  </pic:blipFill>
                                  <pic:spPr>
                                    <a:xfrm>
                                      <a:off x="0" y="0"/>
                                      <a:ext cx="4872845" cy="2375511"/>
                                    </a:xfrm>
                                    <a:prstGeom prst="rect">
                                      <a:avLst/>
                                    </a:prstGeom>
                                  </pic:spPr>
                                </pic:pic>
                              </a:graphicData>
                            </a:graphic>
                          </wp:inline>
                        </w:drawing>
                      </w:r>
                    </w:p>
                    <w:p w:rsidR="00BE5EC9" w:rsidRPr="004534A7" w:rsidRDefault="00BE5EC9" w:rsidP="00BE5EC9">
                      <w:pPr>
                        <w:rPr>
                          <w:rFonts w:cs="Times New Roman"/>
                          <w:sz w:val="24"/>
                          <w:szCs w:val="24"/>
                        </w:rPr>
                      </w:pPr>
                      <w:r w:rsidRPr="004534A7">
                        <w:rPr>
                          <w:rFonts w:cs="Times New Roman"/>
                          <w:sz w:val="24"/>
                          <w:szCs w:val="24"/>
                        </w:rPr>
                        <w:t xml:space="preserve">FIG. 2. GS energies and their second derivatives versus </w:t>
                      </w:r>
                      <w:r w:rsidRPr="003E6502">
                        <w:rPr>
                          <w:rFonts w:cs="Times New Roman"/>
                          <w:sz w:val="24"/>
                          <w:szCs w:val="24"/>
                        </w:rPr>
                        <w:t>β</w:t>
                      </w:r>
                      <w:r w:rsidRPr="004534A7">
                        <w:rPr>
                          <w:rFonts w:cs="Times New Roman"/>
                          <w:sz w:val="24"/>
                          <w:szCs w:val="24"/>
                        </w:rPr>
                        <w:t xml:space="preserve"> with </w:t>
                      </w:r>
                      <w:r w:rsidRPr="003E6502">
                        <w:rPr>
                          <w:rFonts w:cs="Times New Roman"/>
                          <w:sz w:val="24"/>
                          <w:szCs w:val="24"/>
                        </w:rPr>
                        <w:t>α</w:t>
                      </w:r>
                      <w:r w:rsidRPr="004534A7">
                        <w:rPr>
                          <w:rFonts w:cs="Times New Roman"/>
                          <w:sz w:val="24"/>
                          <w:szCs w:val="24"/>
                        </w:rPr>
                        <w:t xml:space="preserve"> fixed to 0.3</w:t>
                      </w:r>
                      <w:r w:rsidRPr="003E6502">
                        <w:rPr>
                          <w:rFonts w:cs="Times New Roman"/>
                          <w:sz w:val="24"/>
                          <w:szCs w:val="24"/>
                        </w:rPr>
                        <w:t>π</w:t>
                      </w:r>
                      <w:r w:rsidRPr="004534A7">
                        <w:rPr>
                          <w:rFonts w:cs="Times New Roman"/>
                          <w:sz w:val="24"/>
                          <w:szCs w:val="24"/>
                        </w:rPr>
                        <w:t>, 0.5</w:t>
                      </w:r>
                      <w:r w:rsidRPr="003E6502">
                        <w:rPr>
                          <w:rFonts w:cs="Times New Roman"/>
                          <w:sz w:val="24"/>
                          <w:szCs w:val="24"/>
                        </w:rPr>
                        <w:t>π</w:t>
                      </w:r>
                      <w:r w:rsidRPr="004534A7">
                        <w:rPr>
                          <w:rFonts w:cs="Times New Roman"/>
                          <w:sz w:val="24"/>
                          <w:szCs w:val="24"/>
                        </w:rPr>
                        <w:t xml:space="preserve"> and 0.75</w:t>
                      </w:r>
                      <w:r w:rsidRPr="003E6502">
                        <w:rPr>
                          <w:rFonts w:cs="Times New Roman"/>
                          <w:sz w:val="24"/>
                          <w:szCs w:val="24"/>
                        </w:rPr>
                        <w:t>π</w:t>
                      </w:r>
                      <w:r w:rsidRPr="004534A7">
                        <w:rPr>
                          <w:rFonts w:cs="Times New Roman"/>
                          <w:sz w:val="24"/>
                          <w:szCs w:val="24"/>
                        </w:rPr>
                        <w:t>. The blue lines are the GS energies and the red lines are the second derivatives. (a) -</w:t>
                      </w:r>
                      <w:r w:rsidRPr="00F54446">
                        <w:rPr>
                          <w:rFonts w:cs="Times New Roman"/>
                          <w:sz w:val="24"/>
                          <w:szCs w:val="24"/>
                        </w:rPr>
                        <w:t xml:space="preserve"> (c) ED calculations are performed on a 4</w:t>
                      </w:r>
                      <w:r w:rsidRPr="003E6502">
                        <w:rPr>
                          <w:rFonts w:cs="Times New Roman"/>
                          <w:sz w:val="24"/>
                          <w:szCs w:val="24"/>
                        </w:rPr>
                        <w:t>×</w:t>
                      </w:r>
                      <w:r w:rsidRPr="00F54446">
                        <w:rPr>
                          <w:rFonts w:cs="Times New Roman"/>
                          <w:sz w:val="24"/>
                          <w:szCs w:val="24"/>
                        </w:rPr>
                        <w:t xml:space="preserve">6 cluster and </w:t>
                      </w:r>
                      <w:r w:rsidRPr="003E6502">
                        <w:rPr>
                          <w:rFonts w:cs="Times New Roman"/>
                          <w:sz w:val="24"/>
                          <w:szCs w:val="24"/>
                        </w:rPr>
                        <w:t>α equals to 0.3π, 0.5π and 0.75π, respectively</w:t>
                      </w:r>
                      <w:r w:rsidRPr="00F54446">
                        <w:rPr>
                          <w:rFonts w:cs="Times New Roman"/>
                          <w:sz w:val="24"/>
                          <w:szCs w:val="24"/>
                        </w:rPr>
                        <w:t>. (d</w:t>
                      </w:r>
                      <w:r w:rsidRPr="004534A7">
                        <w:rPr>
                          <w:rFonts w:cs="Times New Roman"/>
                          <w:sz w:val="24"/>
                          <w:szCs w:val="24"/>
                        </w:rPr>
                        <w:t>)</w:t>
                      </w:r>
                      <w:r>
                        <w:rPr>
                          <w:rFonts w:cs="Times New Roman"/>
                          <w:sz w:val="24"/>
                          <w:szCs w:val="24"/>
                        </w:rPr>
                        <w:t xml:space="preserve"> - </w:t>
                      </w:r>
                      <w:r w:rsidRPr="00F54446">
                        <w:rPr>
                          <w:rFonts w:cs="Times New Roman"/>
                          <w:sz w:val="24"/>
                          <w:szCs w:val="24"/>
                        </w:rPr>
                        <w:t>(f) ED calculations are performed on a 4</w:t>
                      </w:r>
                      <w:r w:rsidRPr="003E6502">
                        <w:rPr>
                          <w:rFonts w:cs="Times New Roman"/>
                          <w:sz w:val="24"/>
                          <w:szCs w:val="24"/>
                        </w:rPr>
                        <w:t>×</w:t>
                      </w:r>
                      <w:r w:rsidRPr="004534A7">
                        <w:rPr>
                          <w:rFonts w:cs="Times New Roman"/>
                          <w:sz w:val="24"/>
                          <w:szCs w:val="24"/>
                        </w:rPr>
                        <w:t xml:space="preserve">4 cluster and </w:t>
                      </w:r>
                      <w:r w:rsidRPr="003E6502">
                        <w:rPr>
                          <w:rFonts w:cs="Times New Roman"/>
                          <w:sz w:val="24"/>
                          <w:szCs w:val="24"/>
                        </w:rPr>
                        <w:t>α equals to 0.3π, 0.5π and 0.75π, respectively</w:t>
                      </w:r>
                      <w:r w:rsidRPr="004534A7">
                        <w:rPr>
                          <w:rFonts w:cs="Times New Roman"/>
                          <w:sz w:val="24"/>
                          <w:szCs w:val="24"/>
                        </w:rPr>
                        <w:t>.</w:t>
                      </w:r>
                    </w:p>
                  </w:txbxContent>
                </v:textbox>
                <w10:anchorlock/>
              </v:shape>
            </w:pict>
          </mc:Fallback>
        </mc:AlternateContent>
      </w:r>
    </w:p>
    <w:p w:rsidR="004A17B6" w:rsidRPr="004A17B6" w:rsidRDefault="004A17B6" w:rsidP="004A17B6">
      <w:pPr>
        <w:rPr>
          <w:rFonts w:cs="Times New Roman"/>
          <w:sz w:val="24"/>
          <w:szCs w:val="24"/>
        </w:rPr>
      </w:pPr>
      <w:r w:rsidRPr="004A17B6">
        <w:rPr>
          <w:rFonts w:cs="Times New Roman"/>
          <w:sz w:val="24"/>
          <w:szCs w:val="24"/>
        </w:rPr>
        <w:t xml:space="preserve"> </w:t>
      </w:r>
    </w:p>
    <w:p w:rsidR="004A17B6" w:rsidRDefault="004A17B6" w:rsidP="004A17B6">
      <w:pPr>
        <w:rPr>
          <w:rFonts w:cs="Times New Roman"/>
          <w:color w:val="FF0000"/>
          <w:sz w:val="24"/>
          <w:szCs w:val="24"/>
        </w:rPr>
      </w:pPr>
      <w:r w:rsidRPr="00F91BBF">
        <w:rPr>
          <w:rFonts w:cs="Times New Roman"/>
          <w:color w:val="FF0000"/>
          <w:sz w:val="24"/>
          <w:szCs w:val="24"/>
        </w:rPr>
        <w:t>(3)</w:t>
      </w:r>
      <w:r w:rsidRPr="00F91BBF">
        <w:rPr>
          <w:rFonts w:cs="Times New Roman"/>
          <w:color w:val="FF0000"/>
          <w:sz w:val="24"/>
          <w:szCs w:val="24"/>
        </w:rPr>
        <w:tab/>
      </w:r>
      <w:r w:rsidR="00F91BBF" w:rsidRPr="00F91BBF">
        <w:rPr>
          <w:rFonts w:cs="Times New Roman"/>
          <w:b/>
          <w:color w:val="FF0000"/>
          <w:sz w:val="24"/>
          <w:szCs w:val="24"/>
        </w:rPr>
        <w:t xml:space="preserve">Comments: </w:t>
      </w:r>
      <w:r w:rsidRPr="00F91BBF">
        <w:rPr>
          <w:rFonts w:cs="Times New Roman"/>
          <w:color w:val="FF0000"/>
          <w:sz w:val="24"/>
          <w:szCs w:val="24"/>
        </w:rPr>
        <w:t>In Sec. 3A and in the caption of Fig. 2, use a more precise description. What is a quantum phase diagram? Is it the zero-T phase diagram or the finite-T phase diagram for the case of quantum spins? What are the triangles in Fig. 4(</w:t>
      </w:r>
      <w:proofErr w:type="spellStart"/>
      <w:r w:rsidRPr="00F91BBF">
        <w:rPr>
          <w:rFonts w:cs="Times New Roman"/>
          <w:color w:val="FF0000"/>
          <w:sz w:val="24"/>
          <w:szCs w:val="24"/>
        </w:rPr>
        <w:t>i</w:t>
      </w:r>
      <w:proofErr w:type="spellEnd"/>
      <w:r w:rsidRPr="00F91BBF">
        <w:rPr>
          <w:rFonts w:cs="Times New Roman"/>
          <w:color w:val="FF0000"/>
          <w:sz w:val="24"/>
          <w:szCs w:val="24"/>
        </w:rPr>
        <w:t>)?</w:t>
      </w:r>
    </w:p>
    <w:p w:rsidR="006E1F9B" w:rsidRPr="004A17B6" w:rsidRDefault="006E1F9B" w:rsidP="004A17B6">
      <w:pPr>
        <w:rPr>
          <w:rFonts w:cs="Times New Roman"/>
          <w:sz w:val="24"/>
          <w:szCs w:val="24"/>
        </w:rPr>
      </w:pPr>
    </w:p>
    <w:p w:rsidR="004A17B6" w:rsidRP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We are very grateful to the referee for pointing out these imprecise descriptions. The phase diagram we obtained is the ground state phase diagram, i.e., the zero-temperature phase diagram. In the main text, we change the description from “quantum phase diagram” to “zero-temperature quantum phase diagram”.</w:t>
      </w:r>
    </w:p>
    <w:p w:rsidR="004A17B6" w:rsidRDefault="004A17B6" w:rsidP="004A17B6">
      <w:pPr>
        <w:rPr>
          <w:rFonts w:cs="Times New Roman"/>
          <w:sz w:val="24"/>
          <w:szCs w:val="24"/>
        </w:rPr>
      </w:pPr>
      <w:r w:rsidRPr="004A17B6">
        <w:rPr>
          <w:rFonts w:cs="Times New Roman"/>
          <w:sz w:val="24"/>
          <w:szCs w:val="24"/>
        </w:rPr>
        <w:t>The red triangles in Fig. 4(</w:t>
      </w:r>
      <w:proofErr w:type="spellStart"/>
      <w:r w:rsidRPr="004A17B6">
        <w:rPr>
          <w:rFonts w:cs="Times New Roman"/>
          <w:sz w:val="24"/>
          <w:szCs w:val="24"/>
        </w:rPr>
        <w:t>i</w:t>
      </w:r>
      <w:proofErr w:type="spellEnd"/>
      <w:r w:rsidRPr="004A17B6">
        <w:rPr>
          <w:rFonts w:cs="Times New Roman"/>
          <w:sz w:val="24"/>
          <w:szCs w:val="24"/>
        </w:rPr>
        <w:t>) mark the characteristic wave vectors for the 120° Néel order. In this version, we redraw Fig. 4(</w:t>
      </w:r>
      <w:proofErr w:type="spellStart"/>
      <w:r w:rsidRPr="004A17B6">
        <w:rPr>
          <w:rFonts w:cs="Times New Roman"/>
          <w:sz w:val="24"/>
          <w:szCs w:val="24"/>
        </w:rPr>
        <w:t>i</w:t>
      </w:r>
      <w:proofErr w:type="spellEnd"/>
      <w:r w:rsidRPr="004A17B6">
        <w:rPr>
          <w:rFonts w:cs="Times New Roman"/>
          <w:sz w:val="24"/>
          <w:szCs w:val="24"/>
        </w:rPr>
        <w:t>) to explicitly mark the characteristic wave vectors for all of the magnetically ordered phases and add descriptions in the caption. See the main text for details.</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(4)</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In fig. 8, the ideal is that both vertical scales of the energy and of the second derivative are given. In the current version, it seems that the range of the former is small.</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Following the referee’s nice suggestion, we redraw Fig. 8 with both vertical scales of the energy and of the second derivations are given.</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(5)</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Although the whole analysis is somewhat convincing, there is no consistent study on the second derivatives presented in Fig. 8. Could the authors state their findings of the peaks when compared to smaller systems? Is the finite-size effect consistent with a non-analyticity?</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Following the referee’s suggestion, we carry out the ED calculations on a 2×6 cluster with periodic boundary condition to study the finite-size effect on the phase diagram. We find that all the peaks of the second derivatives appearing for the 4×6 cluster also exist for the 2×6 cluster. The results for different system sizes are qualitatively consistent, although the phase boundaries slightly shifted depending on the system size. To address this problem more clearly, we have added a new section in the appendix (Appendix B: The effects of system size on the phase boundaries) to present the results for the 2×6 cluster. </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(6)</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The arrows are hard to read in Figs. 10 and 12. Maybe, for clarity, the point sites (which are not necessary) may be dropped out.</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Following the referee’s nice suggestion, we delete the point sites in Fig. 11, Fig. 12 and Fig. 12 for clarity (In previous version, Fig. 10, Fig. 11 and Fig.12).</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(7)</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 find it important to precisely define the phases found here. What is the order parameter (nematic, stripe, etc)? The ordering vector?</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The order parameter of FM, stripe, 120° Néel and dual Néel states can be defined as </w:t>
      </w:r>
      <w:r w:rsidR="004A17B6" w:rsidRPr="004A17B6">
        <w:rPr>
          <w:rFonts w:cs="Times New Roman"/>
          <w:b/>
          <w:i/>
          <w:sz w:val="24"/>
          <w:szCs w:val="24"/>
        </w:rPr>
        <w:t>m</w:t>
      </w:r>
      <w:r w:rsidR="004A17B6" w:rsidRPr="004A17B6">
        <w:rPr>
          <w:rFonts w:cs="Times New Roman"/>
          <w:sz w:val="24"/>
          <w:szCs w:val="24"/>
        </w:rPr>
        <w:t>(</w:t>
      </w:r>
      <w:r w:rsidR="004A17B6" w:rsidRPr="004A17B6">
        <w:rPr>
          <w:rFonts w:cs="Times New Roman"/>
          <w:b/>
          <w:i/>
          <w:sz w:val="24"/>
          <w:szCs w:val="24"/>
        </w:rPr>
        <w:t>Q</w:t>
      </w:r>
      <w:r w:rsidR="004A17B6" w:rsidRPr="004A17B6">
        <w:rPr>
          <w:rFonts w:cs="Times New Roman"/>
          <w:sz w:val="24"/>
          <w:szCs w:val="24"/>
        </w:rPr>
        <w:t>)=∑&lt;</w:t>
      </w:r>
      <w:proofErr w:type="spellStart"/>
      <w:r w:rsidR="004A17B6" w:rsidRPr="004A17B6">
        <w:rPr>
          <w:rFonts w:cs="Times New Roman"/>
          <w:sz w:val="24"/>
          <w:szCs w:val="24"/>
        </w:rPr>
        <w:t>Ω|</w:t>
      </w:r>
      <w:r w:rsidR="004A17B6" w:rsidRPr="004A17B6">
        <w:rPr>
          <w:rFonts w:cs="Times New Roman"/>
          <w:b/>
          <w:i/>
          <w:sz w:val="24"/>
          <w:szCs w:val="24"/>
        </w:rPr>
        <w:t>S</w:t>
      </w:r>
      <w:r w:rsidR="004A17B6" w:rsidRPr="004A17B6">
        <w:rPr>
          <w:rFonts w:cs="Times New Roman"/>
          <w:sz w:val="24"/>
          <w:szCs w:val="24"/>
          <w:vertAlign w:val="subscript"/>
        </w:rPr>
        <w:t>r</w:t>
      </w:r>
      <w:r w:rsidR="004A17B6" w:rsidRPr="004A17B6">
        <w:rPr>
          <w:rFonts w:cs="Times New Roman"/>
          <w:sz w:val="24"/>
          <w:szCs w:val="24"/>
        </w:rPr>
        <w:t>|Ω</w:t>
      </w:r>
      <w:proofErr w:type="spellEnd"/>
      <w:r w:rsidR="004A17B6" w:rsidRPr="004A17B6">
        <w:rPr>
          <w:rFonts w:cs="Times New Roman"/>
          <w:sz w:val="24"/>
          <w:szCs w:val="24"/>
        </w:rPr>
        <w:t>&gt;</w:t>
      </w:r>
      <w:proofErr w:type="spellStart"/>
      <w:r w:rsidR="004A17B6" w:rsidRPr="004A17B6">
        <w:rPr>
          <w:rFonts w:cs="Times New Roman"/>
          <w:sz w:val="24"/>
          <w:szCs w:val="24"/>
        </w:rPr>
        <w:t>e</w:t>
      </w:r>
      <w:r w:rsidR="004A17B6" w:rsidRPr="004A17B6">
        <w:rPr>
          <w:rFonts w:cs="Times New Roman"/>
          <w:sz w:val="24"/>
          <w:szCs w:val="24"/>
          <w:vertAlign w:val="superscript"/>
        </w:rPr>
        <w:t>i</w:t>
      </w:r>
      <w:r w:rsidR="004A17B6" w:rsidRPr="004A17B6">
        <w:rPr>
          <w:rFonts w:cs="Times New Roman"/>
          <w:b/>
          <w:i/>
          <w:sz w:val="24"/>
          <w:szCs w:val="24"/>
          <w:vertAlign w:val="superscript"/>
        </w:rPr>
        <w:t>Q</w:t>
      </w:r>
      <w:r w:rsidR="004A17B6" w:rsidRPr="004A17B6">
        <w:rPr>
          <w:rFonts w:cs="Times New Roman"/>
          <w:sz w:val="24"/>
          <w:szCs w:val="24"/>
          <w:vertAlign w:val="superscript"/>
        </w:rPr>
        <w:t>·</w:t>
      </w:r>
      <w:r w:rsidR="004A17B6" w:rsidRPr="004A17B6">
        <w:rPr>
          <w:rFonts w:cs="Times New Roman"/>
          <w:b/>
          <w:i/>
          <w:sz w:val="24"/>
          <w:szCs w:val="24"/>
          <w:vertAlign w:val="superscript"/>
        </w:rPr>
        <w:t>r</w:t>
      </w:r>
      <w:proofErr w:type="spellEnd"/>
      <w:r w:rsidR="004A17B6" w:rsidRPr="004A17B6">
        <w:rPr>
          <w:rFonts w:cs="Times New Roman"/>
          <w:sz w:val="24"/>
          <w:szCs w:val="24"/>
        </w:rPr>
        <w:t xml:space="preserve">, where |Ω&gt; is the ground state and </w:t>
      </w:r>
      <w:r w:rsidR="004A17B6" w:rsidRPr="004A17B6">
        <w:rPr>
          <w:rFonts w:cs="Times New Roman"/>
          <w:b/>
          <w:i/>
          <w:sz w:val="24"/>
          <w:szCs w:val="24"/>
        </w:rPr>
        <w:t>Q</w:t>
      </w:r>
      <w:r w:rsidR="004A17B6" w:rsidRPr="004A17B6">
        <w:rPr>
          <w:rFonts w:cs="Times New Roman"/>
          <w:sz w:val="24"/>
          <w:szCs w:val="24"/>
        </w:rPr>
        <w:t xml:space="preserve"> is the characteristic wave vector of these magnetically ordered states. Both the ordering vector and the moment direction are the defining characteristic. However, since the cluster ground state in the ED calculations does not spontaneously break the cluster symmetry and corresponds to a superposition of all possible degenerate ground states, the calculated ground-state average cannot give non-zero order parameter. In our paper, we instead calculated the static structure factors to identify the wave vectors of these ordered phases. For these phases with the same type of classical orders, they have the same characteristic wave vectors. The moment directions are extracted by using the spin coherent state in the ED calculation together with the classical analyses. In the revised version, we have added the interpretations about the order parameters in the main text.</w:t>
      </w:r>
    </w:p>
    <w:p w:rsidR="006E1F9B" w:rsidRPr="004A17B6" w:rsidRDefault="006E1F9B" w:rsidP="004A17B6">
      <w:pPr>
        <w:rPr>
          <w:rFonts w:cs="Times New Roman"/>
          <w:sz w:val="24"/>
          <w:szCs w:val="24"/>
        </w:rPr>
      </w:pPr>
    </w:p>
    <w:p w:rsidR="004A17B6" w:rsidRDefault="004A17B6" w:rsidP="004A17B6">
      <w:pPr>
        <w:rPr>
          <w:rFonts w:cs="Times New Roman"/>
          <w:color w:val="FF0000"/>
          <w:sz w:val="24"/>
          <w:szCs w:val="24"/>
        </w:rPr>
      </w:pPr>
      <w:r w:rsidRPr="006E1F9B">
        <w:rPr>
          <w:rFonts w:cs="Times New Roman"/>
          <w:color w:val="FF0000"/>
          <w:sz w:val="24"/>
          <w:szCs w:val="24"/>
        </w:rPr>
        <w:t>(8)</w:t>
      </w:r>
      <w:r w:rsidRPr="006E1F9B">
        <w:rPr>
          <w:rFonts w:cs="Times New Roman"/>
          <w:color w:val="FF0000"/>
          <w:sz w:val="24"/>
          <w:szCs w:val="24"/>
        </w:rPr>
        <w:tab/>
      </w:r>
      <w:r w:rsidR="006E1F9B" w:rsidRPr="006E1F9B">
        <w:rPr>
          <w:rFonts w:cs="Times New Roman"/>
          <w:b/>
          <w:color w:val="FF0000"/>
          <w:sz w:val="24"/>
          <w:szCs w:val="24"/>
        </w:rPr>
        <w:t xml:space="preserve">Comments: </w:t>
      </w:r>
      <w:r w:rsidRPr="006E1F9B">
        <w:rPr>
          <w:rFonts w:cs="Times New Roman"/>
          <w:color w:val="FF0000"/>
          <w:sz w:val="24"/>
          <w:szCs w:val="24"/>
        </w:rPr>
        <w:t>I could not see the difference between the SSF of Figs. 4(a), (b), and (d), which are reported to be in different phases. It is only mentioned that these phases are different due to distinct peaks at the M points. I find this vague and confusing. Only much later in the text, different arguments are provided in order to clarify this point. Probably the authors should point out that further arguments will be provided. (Maybe with the clarifications of criticism 7 will help here.)</w:t>
      </w:r>
    </w:p>
    <w:p w:rsidR="006E1F9B" w:rsidRPr="004A17B6" w:rsidRDefault="006E1F9B" w:rsidP="004A17B6">
      <w:pPr>
        <w:rPr>
          <w:rFonts w:cs="Times New Roman"/>
          <w:sz w:val="24"/>
          <w:szCs w:val="24"/>
        </w:rPr>
      </w:pPr>
    </w:p>
    <w:p w:rsid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 xml:space="preserve">We are very grateful to the referee for pointing out this, and we also realized that the interpretations about the differences between the phases with the same type of order is somewhat too far away from the first discussion of these phases. Following the referee’s suggestion, in order to make our article easier to read, we have added a short </w:t>
      </w:r>
      <w:r w:rsidR="004A17B6" w:rsidRPr="004A17B6">
        <w:rPr>
          <w:rFonts w:cs="Times New Roman"/>
          <w:sz w:val="24"/>
          <w:szCs w:val="24"/>
        </w:rPr>
        <w:lastRenderedPageBreak/>
        <w:t xml:space="preserve">explanation of the differences between the phases with the same type of order in the discussion of the phase diagram, but the detailed discussions are still put later in the text for the sake of fluency. </w:t>
      </w:r>
    </w:p>
    <w:p w:rsidR="006E1F9B" w:rsidRDefault="006E1F9B" w:rsidP="004A17B6">
      <w:pPr>
        <w:rPr>
          <w:rFonts w:cs="Times New Roman"/>
          <w:sz w:val="24"/>
          <w:szCs w:val="24"/>
        </w:rPr>
      </w:pPr>
    </w:p>
    <w:p w:rsidR="006E1F9B" w:rsidRPr="004A17B6" w:rsidRDefault="006E1F9B" w:rsidP="004A17B6">
      <w:pPr>
        <w:rPr>
          <w:rFonts w:cs="Times New Roman"/>
          <w:sz w:val="24"/>
          <w:szCs w:val="24"/>
        </w:rPr>
      </w:pPr>
    </w:p>
    <w:p w:rsidR="004A17B6" w:rsidRDefault="003C66DA" w:rsidP="003C66DA">
      <w:pPr>
        <w:jc w:val="center"/>
        <w:rPr>
          <w:rFonts w:cs="Times New Roman"/>
          <w:b/>
          <w:sz w:val="24"/>
          <w:szCs w:val="24"/>
        </w:rPr>
      </w:pPr>
      <w:r w:rsidRPr="003C66DA">
        <w:rPr>
          <w:rFonts w:cs="Times New Roman"/>
          <w:b/>
          <w:sz w:val="24"/>
          <w:szCs w:val="24"/>
        </w:rPr>
        <w:t>Response to the referee B</w:t>
      </w:r>
    </w:p>
    <w:p w:rsidR="00623A53" w:rsidRPr="003C66DA" w:rsidRDefault="00623A53" w:rsidP="00623A53">
      <w:pPr>
        <w:rPr>
          <w:rFonts w:cs="Times New Roman"/>
          <w:b/>
          <w:sz w:val="24"/>
          <w:szCs w:val="24"/>
        </w:rPr>
      </w:pPr>
    </w:p>
    <w:p w:rsidR="004A17B6" w:rsidRDefault="003C66DA" w:rsidP="004A17B6">
      <w:pPr>
        <w:rPr>
          <w:rFonts w:cs="Times New Roman"/>
          <w:color w:val="FF0000"/>
          <w:sz w:val="24"/>
          <w:szCs w:val="24"/>
        </w:rPr>
      </w:pPr>
      <w:r w:rsidRPr="003C66DA">
        <w:rPr>
          <w:rFonts w:cs="Times New Roman"/>
          <w:b/>
          <w:color w:val="FF0000"/>
          <w:sz w:val="24"/>
          <w:szCs w:val="24"/>
        </w:rPr>
        <w:t xml:space="preserve">Comments: </w:t>
      </w:r>
      <w:r w:rsidR="004A17B6" w:rsidRPr="003C66DA">
        <w:rPr>
          <w:rFonts w:cs="Times New Roman"/>
          <w:color w:val="FF0000"/>
          <w:sz w:val="24"/>
          <w:szCs w:val="24"/>
        </w:rPr>
        <w:t>An optional question is about the QSL phase. The claim that the observed QSL is a Z2 gapped spin liquid is rather weak. DSF is not a critical information for the determination. Can the authors do a parton mean-field theory calculation for this phase?</w:t>
      </w:r>
    </w:p>
    <w:p w:rsidR="003C66DA" w:rsidRPr="004A17B6" w:rsidRDefault="003C66DA" w:rsidP="004A17B6">
      <w:pPr>
        <w:rPr>
          <w:rFonts w:cs="Times New Roman"/>
          <w:sz w:val="24"/>
          <w:szCs w:val="24"/>
        </w:rPr>
      </w:pPr>
    </w:p>
    <w:p w:rsidR="004A17B6" w:rsidRPr="004A17B6" w:rsidRDefault="003C66DA" w:rsidP="004A17B6">
      <w:pPr>
        <w:rPr>
          <w:rFonts w:cs="Times New Roman"/>
          <w:sz w:val="24"/>
          <w:szCs w:val="24"/>
        </w:rPr>
      </w:pPr>
      <w:r w:rsidRPr="004A17B6">
        <w:rPr>
          <w:b/>
          <w:sz w:val="24"/>
          <w:szCs w:val="24"/>
        </w:rPr>
        <w:t>Response:</w:t>
      </w:r>
      <w:r>
        <w:rPr>
          <w:rFonts w:hint="eastAsia"/>
          <w:b/>
          <w:sz w:val="24"/>
          <w:szCs w:val="24"/>
        </w:rPr>
        <w:t xml:space="preserve"> </w:t>
      </w:r>
      <w:r w:rsidR="004A17B6" w:rsidRPr="004A17B6">
        <w:rPr>
          <w:rFonts w:cs="Times New Roman"/>
          <w:sz w:val="24"/>
          <w:szCs w:val="24"/>
        </w:rPr>
        <w:t>We have to admit that the referee’s criticism is justified, our proposal that the green area in the zero-temperature global phase diagram is a Z2 gapped spin liquid is weak. Parton mean-field theory calculation may provide further evidence for our proposal. However, this is beyond the main focus of this paper. As for the physical properties of that quantum phase, detailed investigations, such parton mean-field theory calculation, DMRG study, etc., may be carried out in a separated paper.</w:t>
      </w:r>
    </w:p>
    <w:p w:rsidR="004A17B6" w:rsidRPr="004A17B6" w:rsidRDefault="004A17B6" w:rsidP="004A17B6">
      <w:pPr>
        <w:rPr>
          <w:rFonts w:cs="Times New Roman"/>
          <w:sz w:val="24"/>
          <w:szCs w:val="24"/>
        </w:rPr>
      </w:pPr>
    </w:p>
    <w:p w:rsidR="004A17B6" w:rsidRPr="004A17B6" w:rsidRDefault="004A17B6" w:rsidP="004A17B6">
      <w:pPr>
        <w:rPr>
          <w:rFonts w:cs="Times New Roman"/>
          <w:sz w:val="24"/>
          <w:szCs w:val="24"/>
        </w:rPr>
      </w:pPr>
      <w:r w:rsidRPr="004A17B6">
        <w:rPr>
          <w:rFonts w:cs="Times New Roman"/>
          <w:sz w:val="24"/>
          <w:szCs w:val="24"/>
        </w:rPr>
        <w:t>******************************************************************</w:t>
      </w:r>
      <w:r w:rsidR="003C66DA">
        <w:rPr>
          <w:rFonts w:cs="Times New Roman"/>
          <w:sz w:val="24"/>
          <w:szCs w:val="24"/>
        </w:rPr>
        <w:t>***</w:t>
      </w:r>
    </w:p>
    <w:p w:rsidR="004A17B6" w:rsidRDefault="00B111A0" w:rsidP="003C66DA">
      <w:pPr>
        <w:jc w:val="center"/>
        <w:rPr>
          <w:rFonts w:cs="Times New Roman"/>
          <w:b/>
          <w:sz w:val="24"/>
          <w:szCs w:val="24"/>
        </w:rPr>
      </w:pPr>
      <w:r>
        <w:rPr>
          <w:rFonts w:cs="Times New Roman"/>
          <w:b/>
          <w:sz w:val="24"/>
          <w:szCs w:val="24"/>
        </w:rPr>
        <w:t xml:space="preserve">Summary </w:t>
      </w:r>
      <w:r w:rsidR="002E576D">
        <w:rPr>
          <w:rFonts w:cs="Times New Roman"/>
          <w:b/>
          <w:sz w:val="24"/>
          <w:szCs w:val="24"/>
        </w:rPr>
        <w:t>for</w:t>
      </w:r>
      <w:r>
        <w:rPr>
          <w:rFonts w:cs="Times New Roman"/>
          <w:b/>
          <w:sz w:val="24"/>
          <w:szCs w:val="24"/>
        </w:rPr>
        <w:t xml:space="preserve"> the changes</w:t>
      </w:r>
    </w:p>
    <w:p w:rsidR="00B111A0" w:rsidRPr="003C66DA" w:rsidRDefault="00B111A0" w:rsidP="00B111A0">
      <w:pPr>
        <w:rPr>
          <w:rFonts w:cs="Times New Roman"/>
          <w:b/>
          <w:sz w:val="24"/>
          <w:szCs w:val="24"/>
        </w:rPr>
      </w:pPr>
    </w:p>
    <w:p w:rsidR="004A17B6" w:rsidRPr="00F85369" w:rsidRDefault="004A17B6" w:rsidP="004A17B6">
      <w:pPr>
        <w:rPr>
          <w:rFonts w:cs="Times New Roman"/>
          <w:b/>
          <w:sz w:val="24"/>
          <w:szCs w:val="24"/>
        </w:rPr>
      </w:pPr>
      <w:r w:rsidRPr="00F85369">
        <w:rPr>
          <w:rFonts w:cs="Times New Roman"/>
          <w:b/>
          <w:sz w:val="24"/>
          <w:szCs w:val="24"/>
        </w:rPr>
        <w:t>Main text:</w:t>
      </w:r>
    </w:p>
    <w:p w:rsidR="004A17B6" w:rsidRPr="00F85369" w:rsidRDefault="00F85369" w:rsidP="00F85369">
      <w:pPr>
        <w:rPr>
          <w:rFonts w:cs="Times New Roman"/>
          <w:sz w:val="24"/>
          <w:szCs w:val="24"/>
        </w:rPr>
      </w:pPr>
      <w:r w:rsidRPr="00F85369">
        <w:rPr>
          <w:rFonts w:cs="Times New Roman"/>
          <w:sz w:val="24"/>
          <w:szCs w:val="24"/>
        </w:rPr>
        <w:t>(1</w:t>
      </w:r>
      <w:r>
        <w:rPr>
          <w:rFonts w:cs="Times New Roman"/>
          <w:sz w:val="24"/>
          <w:szCs w:val="24"/>
        </w:rPr>
        <w:t xml:space="preserve">) </w:t>
      </w:r>
      <w:r w:rsidR="004A17B6" w:rsidRPr="00F85369">
        <w:rPr>
          <w:rFonts w:cs="Times New Roman"/>
          <w:sz w:val="24"/>
          <w:szCs w:val="24"/>
        </w:rPr>
        <w:t>In the “C. Classical Monte Carlo Method” sub-section in the revised manuscript, we include a brief introduction to the over-relaxation Monte Carlo method.</w:t>
      </w:r>
    </w:p>
    <w:p w:rsidR="00F85369" w:rsidRDefault="00F85369" w:rsidP="00F85369">
      <w:pPr>
        <w:rPr>
          <w:ins w:id="0" w:author="swang" w:date="2021-01-18T18:49:00Z"/>
        </w:rPr>
      </w:pPr>
    </w:p>
    <w:p w:rsidR="00533415" w:rsidRPr="0036386A" w:rsidRDefault="00533415" w:rsidP="00F85369">
      <w:pPr>
        <w:rPr>
          <w:ins w:id="1" w:author="swang" w:date="2021-01-18T18:54:00Z"/>
          <w:sz w:val="24"/>
          <w:szCs w:val="24"/>
          <w:rPrChange w:id="2" w:author="swang" w:date="2021-01-18T19:02:00Z">
            <w:rPr>
              <w:ins w:id="3" w:author="swang" w:date="2021-01-18T18:54:00Z"/>
            </w:rPr>
          </w:rPrChange>
        </w:rPr>
      </w:pPr>
      <w:ins w:id="4" w:author="swang" w:date="2021-01-18T18:49:00Z">
        <w:r w:rsidRPr="0036386A">
          <w:rPr>
            <w:rFonts w:hint="eastAsia"/>
            <w:sz w:val="24"/>
            <w:szCs w:val="24"/>
            <w:rPrChange w:id="5" w:author="swang" w:date="2021-01-18T19:02:00Z">
              <w:rPr>
                <w:rFonts w:hint="eastAsia"/>
              </w:rPr>
            </w:rPrChange>
          </w:rPr>
          <w:t>(</w:t>
        </w:r>
        <w:r w:rsidRPr="0036386A">
          <w:rPr>
            <w:sz w:val="24"/>
            <w:szCs w:val="24"/>
            <w:rPrChange w:id="6" w:author="swang" w:date="2021-01-18T19:02:00Z">
              <w:rPr/>
            </w:rPrChange>
          </w:rPr>
          <w:t xml:space="preserve">2) </w:t>
        </w:r>
      </w:ins>
      <w:ins w:id="7" w:author="swang" w:date="2021-01-18T18:50:00Z">
        <w:r w:rsidR="00B71162" w:rsidRPr="0036386A">
          <w:rPr>
            <w:sz w:val="24"/>
            <w:szCs w:val="24"/>
            <w:rPrChange w:id="8" w:author="swang" w:date="2021-01-18T19:02:00Z">
              <w:rPr/>
            </w:rPrChange>
          </w:rPr>
          <w:t>At the beginning of the “</w:t>
        </w:r>
      </w:ins>
      <w:ins w:id="9" w:author="swang" w:date="2021-01-18T18:51:00Z">
        <w:r w:rsidR="00B71162" w:rsidRPr="0036386A">
          <w:rPr>
            <w:sz w:val="24"/>
            <w:szCs w:val="24"/>
            <w:rPrChange w:id="10" w:author="swang" w:date="2021-01-18T19:02:00Z">
              <w:rPr/>
            </w:rPrChange>
          </w:rPr>
          <w:t>A. Global Phase Diagram</w:t>
        </w:r>
      </w:ins>
      <w:ins w:id="11" w:author="swang" w:date="2021-01-18T18:50:00Z">
        <w:r w:rsidR="00B71162" w:rsidRPr="0036386A">
          <w:rPr>
            <w:sz w:val="24"/>
            <w:szCs w:val="24"/>
            <w:rPrChange w:id="12" w:author="swang" w:date="2021-01-18T19:02:00Z">
              <w:rPr/>
            </w:rPrChange>
          </w:rPr>
          <w:t>”</w:t>
        </w:r>
      </w:ins>
      <w:ins w:id="13" w:author="swang" w:date="2021-01-18T18:51:00Z">
        <w:r w:rsidR="00B71162" w:rsidRPr="0036386A">
          <w:rPr>
            <w:sz w:val="24"/>
            <w:szCs w:val="24"/>
            <w:rPrChange w:id="14" w:author="swang" w:date="2021-01-18T19:02:00Z">
              <w:rPr/>
            </w:rPrChange>
          </w:rPr>
          <w:t xml:space="preserve"> sub-section in the revised manuscript,</w:t>
        </w:r>
      </w:ins>
      <w:ins w:id="15" w:author="swang" w:date="2021-01-18T18:52:00Z">
        <w:r w:rsidR="00B71162" w:rsidRPr="0036386A">
          <w:rPr>
            <w:sz w:val="24"/>
            <w:szCs w:val="24"/>
            <w:rPrChange w:id="16" w:author="swang" w:date="2021-01-18T19:02:00Z">
              <w:rPr/>
            </w:rPrChange>
          </w:rPr>
          <w:t xml:space="preserve"> we change the description from “quantum phase diagram”</w:t>
        </w:r>
      </w:ins>
      <w:ins w:id="17" w:author="swang" w:date="2021-01-18T18:53:00Z">
        <w:r w:rsidR="00B71162" w:rsidRPr="0036386A">
          <w:rPr>
            <w:sz w:val="24"/>
            <w:szCs w:val="24"/>
            <w:rPrChange w:id="18" w:author="swang" w:date="2021-01-18T19:02:00Z">
              <w:rPr/>
            </w:rPrChange>
          </w:rPr>
          <w:t xml:space="preserve"> to “zero-temperature quantum phase diagram”.</w:t>
        </w:r>
      </w:ins>
      <w:bookmarkStart w:id="19" w:name="_GoBack"/>
      <w:bookmarkEnd w:id="19"/>
    </w:p>
    <w:p w:rsidR="00041887" w:rsidRPr="0036386A" w:rsidRDefault="00041887" w:rsidP="00F85369">
      <w:pPr>
        <w:rPr>
          <w:ins w:id="20" w:author="swang" w:date="2021-01-18T18:54:00Z"/>
          <w:sz w:val="24"/>
          <w:szCs w:val="24"/>
          <w:rPrChange w:id="21" w:author="swang" w:date="2021-01-18T19:02:00Z">
            <w:rPr>
              <w:ins w:id="22" w:author="swang" w:date="2021-01-18T18:54:00Z"/>
            </w:rPr>
          </w:rPrChange>
        </w:rPr>
      </w:pPr>
    </w:p>
    <w:p w:rsidR="00041887" w:rsidRPr="0036386A" w:rsidRDefault="00041887" w:rsidP="00F85369">
      <w:pPr>
        <w:rPr>
          <w:ins w:id="23" w:author="swang" w:date="2021-01-18T18:51:00Z"/>
          <w:sz w:val="24"/>
          <w:szCs w:val="24"/>
          <w:rPrChange w:id="24" w:author="swang" w:date="2021-01-18T19:02:00Z">
            <w:rPr>
              <w:ins w:id="25" w:author="swang" w:date="2021-01-18T18:51:00Z"/>
            </w:rPr>
          </w:rPrChange>
        </w:rPr>
      </w:pPr>
      <w:ins w:id="26" w:author="swang" w:date="2021-01-18T18:54:00Z">
        <w:r w:rsidRPr="0036386A">
          <w:rPr>
            <w:rFonts w:hint="eastAsia"/>
            <w:sz w:val="24"/>
            <w:szCs w:val="24"/>
            <w:rPrChange w:id="27" w:author="swang" w:date="2021-01-18T19:02:00Z">
              <w:rPr>
                <w:rFonts w:hint="eastAsia"/>
              </w:rPr>
            </w:rPrChange>
          </w:rPr>
          <w:t>(</w:t>
        </w:r>
        <w:r w:rsidRPr="0036386A">
          <w:rPr>
            <w:sz w:val="24"/>
            <w:szCs w:val="24"/>
            <w:rPrChange w:id="28" w:author="swang" w:date="2021-01-18T19:02:00Z">
              <w:rPr/>
            </w:rPrChange>
          </w:rPr>
          <w:t>3)</w:t>
        </w:r>
        <w:r w:rsidR="00DA6F90" w:rsidRPr="0036386A">
          <w:rPr>
            <w:sz w:val="24"/>
            <w:szCs w:val="24"/>
            <w:rPrChange w:id="29" w:author="swang" w:date="2021-01-18T19:02:00Z">
              <w:rPr/>
            </w:rPrChange>
          </w:rPr>
          <w:t xml:space="preserve"> After</w:t>
        </w:r>
      </w:ins>
      <w:ins w:id="30" w:author="swang" w:date="2021-01-18T18:55:00Z">
        <w:r w:rsidR="00DA6F90" w:rsidRPr="0036386A">
          <w:rPr>
            <w:sz w:val="24"/>
            <w:szCs w:val="24"/>
            <w:rPrChange w:id="31" w:author="swang" w:date="2021-01-18T19:02:00Z">
              <w:rPr/>
            </w:rPrChange>
          </w:rPr>
          <w:t xml:space="preserve"> the 5th paragraph of sub-section “A. Global Phase Diagram” in the </w:t>
        </w:r>
        <w:r w:rsidR="00207FDA" w:rsidRPr="0036386A">
          <w:rPr>
            <w:sz w:val="24"/>
            <w:szCs w:val="24"/>
            <w:rPrChange w:id="32" w:author="swang" w:date="2021-01-18T19:02:00Z">
              <w:rPr/>
            </w:rPrChange>
          </w:rPr>
          <w:t>revised ma</w:t>
        </w:r>
      </w:ins>
      <w:ins w:id="33" w:author="swang" w:date="2021-01-18T18:56:00Z">
        <w:r w:rsidR="00207FDA" w:rsidRPr="0036386A">
          <w:rPr>
            <w:sz w:val="24"/>
            <w:szCs w:val="24"/>
            <w:rPrChange w:id="34" w:author="swang" w:date="2021-01-18T19:02:00Z">
              <w:rPr/>
            </w:rPrChange>
          </w:rPr>
          <w:t>nuscript, we add a new paragraph</w:t>
        </w:r>
      </w:ins>
      <w:ins w:id="35" w:author="swang" w:date="2021-01-18T18:57:00Z">
        <w:r w:rsidR="00207FDA" w:rsidRPr="0036386A">
          <w:rPr>
            <w:sz w:val="24"/>
            <w:szCs w:val="24"/>
            <w:rPrChange w:id="36" w:author="swang" w:date="2021-01-18T19:02:00Z">
              <w:rPr/>
            </w:rPrChange>
          </w:rPr>
          <w:t xml:space="preserve"> to introduce the order parameter.</w:t>
        </w:r>
      </w:ins>
    </w:p>
    <w:p w:rsidR="00B71162" w:rsidRPr="00B71162" w:rsidRDefault="00B71162" w:rsidP="00F85369"/>
    <w:p w:rsidR="004A17B6" w:rsidDel="00533415" w:rsidRDefault="00F85369" w:rsidP="004A17B6">
      <w:pPr>
        <w:rPr>
          <w:del w:id="37" w:author="swang" w:date="2021-01-18T18:49:00Z"/>
          <w:rFonts w:cs="Times New Roman"/>
          <w:sz w:val="24"/>
          <w:szCs w:val="24"/>
        </w:rPr>
      </w:pPr>
      <w:del w:id="38" w:author="swang" w:date="2021-01-18T18:49:00Z">
        <w:r w:rsidRPr="00F85369" w:rsidDel="00533415">
          <w:rPr>
            <w:sz w:val="24"/>
            <w:szCs w:val="24"/>
          </w:rPr>
          <w:delText>(2)</w:delText>
        </w:r>
        <w:r w:rsidRPr="00F85369" w:rsidDel="00533415">
          <w:rPr>
            <w:rFonts w:hint="eastAsia"/>
            <w:sz w:val="24"/>
            <w:szCs w:val="24"/>
          </w:rPr>
          <w:delText xml:space="preserve"> </w:delText>
        </w:r>
        <w:r w:rsidR="004A17B6" w:rsidRPr="004A17B6" w:rsidDel="00533415">
          <w:rPr>
            <w:rFonts w:cs="Times New Roman"/>
            <w:sz w:val="24"/>
            <w:szCs w:val="24"/>
          </w:rPr>
          <w:delText>At the end of the fifth paragraph of sub-section “A. Global Phase Diagram” in the revised manuscript, we add a sentence “The difference between stripe-A, stripe-B and stripe-C lies in that they have different moment directions, which we will discuss in detail later”.</w:delText>
        </w:r>
      </w:del>
    </w:p>
    <w:p w:rsidR="00F85369" w:rsidRPr="00F85369" w:rsidDel="00533415" w:rsidRDefault="00F85369" w:rsidP="004A17B6">
      <w:pPr>
        <w:rPr>
          <w:del w:id="39" w:author="swang" w:date="2021-01-18T18:49:00Z"/>
        </w:rPr>
      </w:pPr>
    </w:p>
    <w:p w:rsidR="004A17B6" w:rsidDel="00533415" w:rsidRDefault="00F85369" w:rsidP="004A17B6">
      <w:pPr>
        <w:rPr>
          <w:del w:id="40" w:author="swang" w:date="2021-01-18T18:49:00Z"/>
          <w:rFonts w:cs="Times New Roman"/>
          <w:sz w:val="24"/>
          <w:szCs w:val="24"/>
        </w:rPr>
      </w:pPr>
      <w:del w:id="41" w:author="swang" w:date="2021-01-18T18:49:00Z">
        <w:r w:rsidDel="00533415">
          <w:rPr>
            <w:rFonts w:cs="Times New Roman"/>
            <w:sz w:val="24"/>
            <w:szCs w:val="24"/>
          </w:rPr>
          <w:delText xml:space="preserve">(3) </w:delText>
        </w:r>
        <w:r w:rsidR="004A17B6" w:rsidRPr="004A17B6" w:rsidDel="00533415">
          <w:rPr>
            <w:rFonts w:cs="Times New Roman"/>
            <w:sz w:val="24"/>
            <w:szCs w:val="24"/>
          </w:rPr>
          <w:delText>In the “B. FM Phases” sub-section in the revised manuscript, we add a paragraph about the order parameters of these magnetically ordered phases.</w:delText>
        </w:r>
      </w:del>
    </w:p>
    <w:p w:rsidR="00F85369" w:rsidRPr="004A17B6" w:rsidRDefault="00F85369" w:rsidP="004A17B6">
      <w:pPr>
        <w:rPr>
          <w:rFonts w:cs="Times New Roman"/>
          <w:sz w:val="24"/>
          <w:szCs w:val="24"/>
        </w:rPr>
      </w:pPr>
    </w:p>
    <w:p w:rsidR="004A17B6" w:rsidRPr="00F85369" w:rsidRDefault="004A17B6" w:rsidP="004A17B6">
      <w:pPr>
        <w:rPr>
          <w:rFonts w:cs="Times New Roman"/>
          <w:b/>
          <w:sz w:val="24"/>
          <w:szCs w:val="24"/>
        </w:rPr>
      </w:pPr>
      <w:r w:rsidRPr="00F85369">
        <w:rPr>
          <w:rFonts w:cs="Times New Roman"/>
          <w:b/>
          <w:sz w:val="24"/>
          <w:szCs w:val="24"/>
        </w:rPr>
        <w:t>Appendix:</w:t>
      </w:r>
    </w:p>
    <w:p w:rsidR="004A17B6" w:rsidRDefault="004A17B6" w:rsidP="00F85369">
      <w:pPr>
        <w:rPr>
          <w:rFonts w:cs="Times New Roman"/>
          <w:sz w:val="24"/>
          <w:szCs w:val="24"/>
        </w:rPr>
      </w:pPr>
      <w:r w:rsidRPr="00F85369">
        <w:rPr>
          <w:rFonts w:cs="Times New Roman"/>
          <w:sz w:val="24"/>
          <w:szCs w:val="24"/>
        </w:rPr>
        <w:t>We add a new appendix section “Appendix B: The effects of system size on the phase boundaries” in the revised manuscript to discuss the effects of system size.</w:t>
      </w:r>
    </w:p>
    <w:p w:rsidR="00F85369" w:rsidRPr="00F85369" w:rsidRDefault="00F85369" w:rsidP="00F85369">
      <w:pPr>
        <w:rPr>
          <w:rFonts w:cs="Times New Roman"/>
          <w:sz w:val="24"/>
          <w:szCs w:val="24"/>
        </w:rPr>
      </w:pPr>
    </w:p>
    <w:p w:rsidR="00F85369" w:rsidRPr="00F85369" w:rsidRDefault="004A17B6" w:rsidP="004A17B6">
      <w:pPr>
        <w:rPr>
          <w:rFonts w:cs="Times New Roman"/>
          <w:b/>
          <w:sz w:val="24"/>
          <w:szCs w:val="24"/>
        </w:rPr>
      </w:pPr>
      <w:r w:rsidRPr="00F85369">
        <w:rPr>
          <w:rFonts w:cs="Times New Roman"/>
          <w:b/>
          <w:sz w:val="24"/>
          <w:szCs w:val="24"/>
        </w:rPr>
        <w:lastRenderedPageBreak/>
        <w:t>Figures:</w:t>
      </w:r>
    </w:p>
    <w:p w:rsidR="004A17B6" w:rsidRPr="00F85369" w:rsidRDefault="00F85369" w:rsidP="00F85369">
      <w:pPr>
        <w:rPr>
          <w:rFonts w:cs="Times New Roman"/>
          <w:sz w:val="24"/>
          <w:szCs w:val="24"/>
        </w:rPr>
      </w:pPr>
      <w:r w:rsidRPr="00F85369">
        <w:rPr>
          <w:rFonts w:cs="Times New Roman"/>
          <w:sz w:val="24"/>
          <w:szCs w:val="24"/>
        </w:rPr>
        <w:t>(1</w:t>
      </w:r>
      <w:r>
        <w:rPr>
          <w:rFonts w:cs="Times New Roman"/>
          <w:sz w:val="24"/>
          <w:szCs w:val="24"/>
        </w:rPr>
        <w:t xml:space="preserve">) </w:t>
      </w:r>
      <w:r w:rsidR="004A17B6" w:rsidRPr="00F85369">
        <w:rPr>
          <w:rFonts w:cs="Times New Roman"/>
          <w:sz w:val="24"/>
          <w:szCs w:val="24"/>
        </w:rPr>
        <w:t>In the revised manuscript, we redraw Fig. 4(</w:t>
      </w:r>
      <w:proofErr w:type="spellStart"/>
      <w:r w:rsidR="004A17B6" w:rsidRPr="00F85369">
        <w:rPr>
          <w:rFonts w:cs="Times New Roman"/>
          <w:sz w:val="24"/>
          <w:szCs w:val="24"/>
        </w:rPr>
        <w:t>i</w:t>
      </w:r>
      <w:proofErr w:type="spellEnd"/>
      <w:r w:rsidR="004A17B6" w:rsidRPr="00F85369">
        <w:rPr>
          <w:rFonts w:cs="Times New Roman"/>
          <w:sz w:val="24"/>
          <w:szCs w:val="24"/>
        </w:rPr>
        <w:t>) to explicitly mark the characteristic wave vectors for the FM, stripe, 120° Néel and dual Néel phases. The caption for Fig. 4(</w:t>
      </w:r>
      <w:proofErr w:type="spellStart"/>
      <w:r w:rsidR="004A17B6" w:rsidRPr="00F85369">
        <w:rPr>
          <w:rFonts w:cs="Times New Roman"/>
          <w:sz w:val="24"/>
          <w:szCs w:val="24"/>
        </w:rPr>
        <w:t>i</w:t>
      </w:r>
      <w:proofErr w:type="spellEnd"/>
      <w:r w:rsidR="004A17B6" w:rsidRPr="00F85369">
        <w:rPr>
          <w:rFonts w:cs="Times New Roman"/>
          <w:sz w:val="24"/>
          <w:szCs w:val="24"/>
        </w:rPr>
        <w:t>) is changed from “Characteristic wave vectors for the FM and stripe phases” to “Characteristic wave vectors for the FM (blue circle), stripe (orange square), 120° Néel (red up-triangle) and dual Néel (purple down-triangle) phases”.</w:t>
      </w:r>
    </w:p>
    <w:p w:rsidR="00F85369" w:rsidRPr="00F85369" w:rsidRDefault="00F85369" w:rsidP="00F85369"/>
    <w:p w:rsidR="004A17B6" w:rsidRDefault="00F85369" w:rsidP="004A17B6">
      <w:pPr>
        <w:rPr>
          <w:rFonts w:cs="Times New Roman"/>
          <w:sz w:val="24"/>
          <w:szCs w:val="24"/>
        </w:rPr>
      </w:pPr>
      <w:r>
        <w:rPr>
          <w:rFonts w:cs="Times New Roman"/>
          <w:sz w:val="24"/>
          <w:szCs w:val="24"/>
        </w:rPr>
        <w:t xml:space="preserve">(2) </w:t>
      </w:r>
      <w:r w:rsidR="004A17B6" w:rsidRPr="004A17B6">
        <w:rPr>
          <w:rFonts w:cs="Times New Roman"/>
          <w:sz w:val="24"/>
          <w:szCs w:val="24"/>
        </w:rPr>
        <w:t>Following the referee’s suggestion, we redraw Fig. 8 with both vertical scales of the energy and of the second derivations are given.</w:t>
      </w:r>
    </w:p>
    <w:p w:rsidR="00F85369" w:rsidRPr="004A17B6" w:rsidRDefault="00F85369" w:rsidP="004A17B6">
      <w:pPr>
        <w:rPr>
          <w:rFonts w:cs="Times New Roman"/>
          <w:sz w:val="24"/>
          <w:szCs w:val="24"/>
        </w:rPr>
      </w:pPr>
    </w:p>
    <w:p w:rsidR="00395E0C" w:rsidRPr="004A17B6" w:rsidRDefault="00F85369" w:rsidP="004A17B6">
      <w:pPr>
        <w:rPr>
          <w:rFonts w:cs="Times New Roman"/>
          <w:sz w:val="24"/>
          <w:szCs w:val="24"/>
        </w:rPr>
      </w:pPr>
      <w:r>
        <w:rPr>
          <w:rFonts w:cs="Times New Roman"/>
          <w:sz w:val="24"/>
          <w:szCs w:val="24"/>
        </w:rPr>
        <w:t xml:space="preserve">(3) </w:t>
      </w:r>
      <w:r w:rsidR="004A17B6" w:rsidRPr="004A17B6">
        <w:rPr>
          <w:rFonts w:cs="Times New Roman"/>
          <w:sz w:val="24"/>
          <w:szCs w:val="24"/>
        </w:rPr>
        <w:t>Following the referee’s suggestion, we delete the point sites in Fig. 11, Fig. 12 and Fig. 12 for clarity (In previous version, Fig. 10, Fig. 11 and Fig.12).</w:t>
      </w:r>
    </w:p>
    <w:sectPr w:rsidR="00395E0C" w:rsidRPr="004A1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516" w:rsidRDefault="007A0516" w:rsidP="009C04FC">
      <w:r>
        <w:separator/>
      </w:r>
    </w:p>
  </w:endnote>
  <w:endnote w:type="continuationSeparator" w:id="0">
    <w:p w:rsidR="007A0516" w:rsidRDefault="007A0516" w:rsidP="009C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516" w:rsidRDefault="007A0516" w:rsidP="009C04FC">
      <w:r>
        <w:separator/>
      </w:r>
    </w:p>
  </w:footnote>
  <w:footnote w:type="continuationSeparator" w:id="0">
    <w:p w:rsidR="007A0516" w:rsidRDefault="007A0516" w:rsidP="009C0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0669"/>
    <w:multiLevelType w:val="hybridMultilevel"/>
    <w:tmpl w:val="5F00D8B8"/>
    <w:lvl w:ilvl="0" w:tplc="B6B86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3559DB"/>
    <w:multiLevelType w:val="hybridMultilevel"/>
    <w:tmpl w:val="F2565770"/>
    <w:lvl w:ilvl="0" w:tplc="2138A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785FFB"/>
    <w:multiLevelType w:val="hybridMultilevel"/>
    <w:tmpl w:val="350C5E36"/>
    <w:lvl w:ilvl="0" w:tplc="292E1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C60BE"/>
    <w:multiLevelType w:val="hybridMultilevel"/>
    <w:tmpl w:val="76BA4E94"/>
    <w:lvl w:ilvl="0" w:tplc="D6448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2D49C4"/>
    <w:multiLevelType w:val="hybridMultilevel"/>
    <w:tmpl w:val="E258DEA4"/>
    <w:lvl w:ilvl="0" w:tplc="FEB62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BF23C8"/>
    <w:multiLevelType w:val="hybridMultilevel"/>
    <w:tmpl w:val="192CEAFE"/>
    <w:lvl w:ilvl="0" w:tplc="A33CA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2909A5"/>
    <w:multiLevelType w:val="hybridMultilevel"/>
    <w:tmpl w:val="0A6A0152"/>
    <w:lvl w:ilvl="0" w:tplc="7772CA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ang">
    <w15:presenceInfo w15:providerId="None" w15:userId="s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7B6"/>
    <w:rsid w:val="00041887"/>
    <w:rsid w:val="001342F6"/>
    <w:rsid w:val="0019494A"/>
    <w:rsid w:val="00207FDA"/>
    <w:rsid w:val="002E576D"/>
    <w:rsid w:val="002E6362"/>
    <w:rsid w:val="0036386A"/>
    <w:rsid w:val="00395E0C"/>
    <w:rsid w:val="003C66DA"/>
    <w:rsid w:val="003E6502"/>
    <w:rsid w:val="004471E3"/>
    <w:rsid w:val="004A17B6"/>
    <w:rsid w:val="00533415"/>
    <w:rsid w:val="0056354B"/>
    <w:rsid w:val="00587F98"/>
    <w:rsid w:val="00623A53"/>
    <w:rsid w:val="006918A2"/>
    <w:rsid w:val="006E1F9B"/>
    <w:rsid w:val="00783566"/>
    <w:rsid w:val="007A0516"/>
    <w:rsid w:val="00813223"/>
    <w:rsid w:val="0084148C"/>
    <w:rsid w:val="009C04FC"/>
    <w:rsid w:val="00AF28DB"/>
    <w:rsid w:val="00B111A0"/>
    <w:rsid w:val="00B71162"/>
    <w:rsid w:val="00BE5EC9"/>
    <w:rsid w:val="00C4342E"/>
    <w:rsid w:val="00C47485"/>
    <w:rsid w:val="00D20734"/>
    <w:rsid w:val="00D57364"/>
    <w:rsid w:val="00DA6F90"/>
    <w:rsid w:val="00E941C3"/>
    <w:rsid w:val="00EB031A"/>
    <w:rsid w:val="00EC51BB"/>
    <w:rsid w:val="00EE0B51"/>
    <w:rsid w:val="00F85369"/>
    <w:rsid w:val="00F91BBF"/>
    <w:rsid w:val="00F93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1916B-9F38-4C93-9A8F-A0A2E68D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7B6"/>
    <w:pPr>
      <w:ind w:firstLineChars="200" w:firstLine="420"/>
    </w:pPr>
  </w:style>
  <w:style w:type="paragraph" w:styleId="a4">
    <w:name w:val="Balloon Text"/>
    <w:basedOn w:val="a"/>
    <w:link w:val="a5"/>
    <w:uiPriority w:val="99"/>
    <w:semiHidden/>
    <w:unhideWhenUsed/>
    <w:rsid w:val="00B71162"/>
    <w:rPr>
      <w:sz w:val="18"/>
      <w:szCs w:val="18"/>
    </w:rPr>
  </w:style>
  <w:style w:type="character" w:customStyle="1" w:styleId="a5">
    <w:name w:val="批注框文本 字符"/>
    <w:basedOn w:val="a0"/>
    <w:link w:val="a4"/>
    <w:uiPriority w:val="99"/>
    <w:semiHidden/>
    <w:rsid w:val="00B71162"/>
    <w:rPr>
      <w:sz w:val="18"/>
      <w:szCs w:val="18"/>
    </w:rPr>
  </w:style>
  <w:style w:type="paragraph" w:styleId="a6">
    <w:name w:val="header"/>
    <w:basedOn w:val="a"/>
    <w:link w:val="a7"/>
    <w:uiPriority w:val="99"/>
    <w:unhideWhenUsed/>
    <w:rsid w:val="009C04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04FC"/>
    <w:rPr>
      <w:sz w:val="18"/>
      <w:szCs w:val="18"/>
    </w:rPr>
  </w:style>
  <w:style w:type="paragraph" w:styleId="a8">
    <w:name w:val="footer"/>
    <w:basedOn w:val="a"/>
    <w:link w:val="a9"/>
    <w:uiPriority w:val="99"/>
    <w:unhideWhenUsed/>
    <w:rsid w:val="009C04FC"/>
    <w:pPr>
      <w:tabs>
        <w:tab w:val="center" w:pos="4153"/>
        <w:tab w:val="right" w:pos="8306"/>
      </w:tabs>
      <w:snapToGrid w:val="0"/>
      <w:jc w:val="left"/>
    </w:pPr>
    <w:rPr>
      <w:sz w:val="18"/>
      <w:szCs w:val="18"/>
    </w:rPr>
  </w:style>
  <w:style w:type="character" w:customStyle="1" w:styleId="a9">
    <w:name w:val="页脚 字符"/>
    <w:basedOn w:val="a0"/>
    <w:link w:val="a8"/>
    <w:uiPriority w:val="99"/>
    <w:rsid w:val="009C04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1712</Words>
  <Characters>9761</Characters>
  <Application>Microsoft Office Word</Application>
  <DocSecurity>0</DocSecurity>
  <Lines>81</Lines>
  <Paragraphs>22</Paragraphs>
  <ScaleCrop>false</ScaleCrop>
  <Company>NJU</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SLYU</dc:creator>
  <cp:keywords/>
  <dc:description/>
  <cp:lastModifiedBy>swang</cp:lastModifiedBy>
  <cp:revision>10</cp:revision>
  <dcterms:created xsi:type="dcterms:W3CDTF">2021-01-18T11:00:00Z</dcterms:created>
  <dcterms:modified xsi:type="dcterms:W3CDTF">2021-01-18T11:02:00Z</dcterms:modified>
</cp:coreProperties>
</file>