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049" w:rsidRPr="0012141D" w:rsidRDefault="000B7D08" w:rsidP="00BF1FC0">
      <w:pPr>
        <w:spacing w:afterLines="50" w:after="156"/>
        <w:rPr>
          <w:sz w:val="24"/>
          <w:szCs w:val="24"/>
        </w:rPr>
      </w:pPr>
      <w:r w:rsidRPr="0012141D">
        <w:rPr>
          <w:sz w:val="24"/>
          <w:szCs w:val="24"/>
        </w:rPr>
        <w:t>Dear Editors</w:t>
      </w:r>
      <w:r w:rsidR="00926049" w:rsidRPr="0012141D">
        <w:rPr>
          <w:sz w:val="24"/>
          <w:szCs w:val="24"/>
        </w:rPr>
        <w:t>,</w:t>
      </w:r>
    </w:p>
    <w:p w:rsidR="001F6511" w:rsidRDefault="00926049" w:rsidP="00195F57">
      <w:pPr>
        <w:ind w:firstLineChars="200" w:firstLine="480"/>
        <w:rPr>
          <w:sz w:val="24"/>
          <w:szCs w:val="24"/>
        </w:rPr>
      </w:pPr>
      <w:r w:rsidRPr="0012141D">
        <w:rPr>
          <w:sz w:val="24"/>
          <w:szCs w:val="24"/>
        </w:rPr>
        <w:t>We are submitting our manuscript entitled “</w:t>
      </w:r>
      <w:r w:rsidR="00BF1FC0" w:rsidRPr="00BF1FC0">
        <w:rPr>
          <w:sz w:val="24"/>
          <w:szCs w:val="24"/>
        </w:rPr>
        <w:t>Comprehensive study of t</w:t>
      </w:r>
      <w:r w:rsidR="00BF1FC0">
        <w:rPr>
          <w:sz w:val="24"/>
          <w:szCs w:val="24"/>
        </w:rPr>
        <w:t>he global phase diagram of the J-K-</w:t>
      </w:r>
      <w:r w:rsidR="00532B94" w:rsidRPr="000E7C9C">
        <w:rPr>
          <w:sz w:val="24"/>
          <w:szCs w:val="24"/>
        </w:rPr>
        <w:t>Г</w:t>
      </w:r>
      <w:r w:rsidR="00BF1FC0" w:rsidRPr="00BF1FC0">
        <w:rPr>
          <w:sz w:val="24"/>
          <w:szCs w:val="24"/>
        </w:rPr>
        <w:t xml:space="preserve"> model on a triangular lattice</w:t>
      </w:r>
      <w:r w:rsidRPr="0012141D">
        <w:rPr>
          <w:sz w:val="24"/>
          <w:szCs w:val="24"/>
        </w:rPr>
        <w:t>” for your consideration in Physical Review X.</w:t>
      </w:r>
    </w:p>
    <w:p w:rsidR="006B5332" w:rsidRDefault="00152F68" w:rsidP="00A45E6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recent years, </w:t>
      </w:r>
      <w:r>
        <w:rPr>
          <w:sz w:val="24"/>
          <w:szCs w:val="24"/>
        </w:rPr>
        <w:t>the</w:t>
      </w:r>
      <w:r w:rsidRPr="00946E07">
        <w:rPr>
          <w:sz w:val="24"/>
          <w:szCs w:val="24"/>
        </w:rPr>
        <w:t xml:space="preserve"> Kitaev </w:t>
      </w:r>
      <w:r w:rsidR="00A45E69">
        <w:rPr>
          <w:rFonts w:hint="eastAsia"/>
          <w:sz w:val="24"/>
          <w:szCs w:val="24"/>
        </w:rPr>
        <w:t>magnetism</w:t>
      </w:r>
      <w:r w:rsidR="00E51A9B">
        <w:rPr>
          <w:rFonts w:hint="eastAsia"/>
          <w:sz w:val="24"/>
          <w:szCs w:val="24"/>
        </w:rPr>
        <w:t xml:space="preserve"> in which the Kitaev interaction plays an essential role </w:t>
      </w:r>
      <w:r>
        <w:rPr>
          <w:sz w:val="24"/>
          <w:szCs w:val="24"/>
        </w:rPr>
        <w:t>has attract</w:t>
      </w:r>
      <w:r w:rsidR="00BF1FC0">
        <w:rPr>
          <w:rFonts w:hint="eastAsia"/>
          <w:sz w:val="24"/>
          <w:szCs w:val="24"/>
        </w:rPr>
        <w:t>ed</w:t>
      </w:r>
      <w:r>
        <w:rPr>
          <w:sz w:val="24"/>
          <w:szCs w:val="24"/>
        </w:rPr>
        <w:t xml:space="preserve"> a lot of interest</w:t>
      </w:r>
      <w:r w:rsidR="00E51A9B"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The generic model to</w:t>
      </w:r>
      <w:r w:rsidR="00AB17FA">
        <w:rPr>
          <w:rFonts w:hint="eastAsia"/>
          <w:sz w:val="24"/>
          <w:szCs w:val="24"/>
        </w:rPr>
        <w:t xml:space="preserve"> describe these </w:t>
      </w:r>
      <w:r w:rsidR="00E51A9B">
        <w:rPr>
          <w:rFonts w:hint="eastAsia"/>
          <w:sz w:val="24"/>
          <w:szCs w:val="24"/>
        </w:rPr>
        <w:t>real materials is the so-</w:t>
      </w:r>
      <w:r>
        <w:rPr>
          <w:rFonts w:hint="eastAsia"/>
          <w:sz w:val="24"/>
          <w:szCs w:val="24"/>
        </w:rPr>
        <w:t xml:space="preserve">called </w:t>
      </w:r>
      <w:r>
        <w:rPr>
          <w:sz w:val="24"/>
          <w:szCs w:val="24"/>
        </w:rPr>
        <w:t>J-K-</w:t>
      </w:r>
      <w:r w:rsidRPr="000E7C9C">
        <w:rPr>
          <w:sz w:val="24"/>
          <w:szCs w:val="24"/>
        </w:rPr>
        <w:t>Г model</w:t>
      </w:r>
      <w:r w:rsidR="00A45E69">
        <w:rPr>
          <w:rFonts w:hint="eastAsia"/>
          <w:sz w:val="24"/>
          <w:szCs w:val="24"/>
        </w:rPr>
        <w:t xml:space="preserve"> defined on the honeycomb lattice</w:t>
      </w:r>
      <w:r>
        <w:rPr>
          <w:rFonts w:hint="eastAsia"/>
          <w:sz w:val="24"/>
          <w:szCs w:val="24"/>
        </w:rPr>
        <w:t xml:space="preserve">, which </w:t>
      </w:r>
      <w:r w:rsidR="00AB17FA">
        <w:rPr>
          <w:rFonts w:hint="eastAsia"/>
          <w:sz w:val="24"/>
          <w:szCs w:val="24"/>
        </w:rPr>
        <w:t xml:space="preserve">also </w:t>
      </w:r>
      <w:r>
        <w:rPr>
          <w:rFonts w:hint="eastAsia"/>
          <w:sz w:val="24"/>
          <w:szCs w:val="24"/>
        </w:rPr>
        <w:t xml:space="preserve">contains the Heisenberg and off-diagonal </w:t>
      </w:r>
      <w:r w:rsidRPr="000E7C9C">
        <w:rPr>
          <w:sz w:val="24"/>
          <w:szCs w:val="24"/>
        </w:rPr>
        <w:t>Г</w:t>
      </w:r>
      <w:r>
        <w:rPr>
          <w:rFonts w:hint="eastAsia"/>
          <w:sz w:val="24"/>
          <w:szCs w:val="24"/>
        </w:rPr>
        <w:t xml:space="preserve"> interactions</w:t>
      </w:r>
      <w:r w:rsidR="00136AA9">
        <w:rPr>
          <w:rFonts w:hint="eastAsia"/>
          <w:sz w:val="24"/>
          <w:szCs w:val="24"/>
        </w:rPr>
        <w:t xml:space="preserve"> besides</w:t>
      </w:r>
      <w:r>
        <w:rPr>
          <w:rFonts w:hint="eastAsia"/>
          <w:sz w:val="24"/>
          <w:szCs w:val="24"/>
        </w:rPr>
        <w:t xml:space="preserve"> the Kitaev </w:t>
      </w:r>
      <w:r>
        <w:rPr>
          <w:sz w:val="24"/>
          <w:szCs w:val="24"/>
        </w:rPr>
        <w:t>interaction</w:t>
      </w:r>
      <w:r>
        <w:rPr>
          <w:rFonts w:hint="eastAsia"/>
          <w:sz w:val="24"/>
          <w:szCs w:val="24"/>
        </w:rPr>
        <w:t>.</w:t>
      </w:r>
      <w:r w:rsidR="00A45E6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Thus, </w:t>
      </w:r>
      <w:r w:rsidR="00AB17FA">
        <w:rPr>
          <w:rFonts w:hint="eastAsia"/>
          <w:sz w:val="24"/>
          <w:szCs w:val="24"/>
        </w:rPr>
        <w:t>in order to understand the exotic</w:t>
      </w:r>
      <w:r w:rsidR="00A45E69">
        <w:rPr>
          <w:rFonts w:hint="eastAsia"/>
          <w:sz w:val="24"/>
          <w:szCs w:val="24"/>
        </w:rPr>
        <w:t xml:space="preserve"> physical phenomena observed in</w:t>
      </w:r>
      <w:r w:rsidR="00AB17FA">
        <w:rPr>
          <w:rFonts w:hint="eastAsia"/>
          <w:sz w:val="24"/>
          <w:szCs w:val="24"/>
        </w:rPr>
        <w:t xml:space="preserve"> real materials and search for the Kitaev spin liquid, there is growing interest in the </w:t>
      </w:r>
      <w:r w:rsidR="00AB17FA">
        <w:rPr>
          <w:sz w:val="24"/>
          <w:szCs w:val="24"/>
        </w:rPr>
        <w:t>J-K-</w:t>
      </w:r>
      <w:r w:rsidR="00AB17FA" w:rsidRPr="000E7C9C">
        <w:rPr>
          <w:sz w:val="24"/>
          <w:szCs w:val="24"/>
        </w:rPr>
        <w:t>Г model</w:t>
      </w:r>
      <w:r w:rsidR="00AB17FA">
        <w:rPr>
          <w:rFonts w:hint="eastAsia"/>
          <w:sz w:val="24"/>
          <w:szCs w:val="24"/>
        </w:rPr>
        <w:t xml:space="preserve">. In fact, the </w:t>
      </w:r>
      <w:r w:rsidR="00AB17FA">
        <w:rPr>
          <w:sz w:val="24"/>
          <w:szCs w:val="24"/>
        </w:rPr>
        <w:t>J-K-</w:t>
      </w:r>
      <w:r w:rsidR="00AB17FA" w:rsidRPr="000E7C9C">
        <w:rPr>
          <w:sz w:val="24"/>
          <w:szCs w:val="24"/>
        </w:rPr>
        <w:t>Г model</w:t>
      </w:r>
      <w:r w:rsidR="00AB17FA">
        <w:rPr>
          <w:rFonts w:hint="eastAsia"/>
          <w:sz w:val="24"/>
          <w:szCs w:val="24"/>
        </w:rPr>
        <w:t xml:space="preserve"> </w:t>
      </w:r>
      <w:r w:rsidR="00AB17FA">
        <w:rPr>
          <w:sz w:val="24"/>
          <w:szCs w:val="24"/>
        </w:rPr>
        <w:t>can naturally be generalized to the triangular lattice.</w:t>
      </w:r>
      <w:r w:rsidR="00136AA9">
        <w:rPr>
          <w:rFonts w:hint="eastAsia"/>
          <w:sz w:val="24"/>
          <w:szCs w:val="24"/>
        </w:rPr>
        <w:t xml:space="preserve"> Though </w:t>
      </w:r>
      <w:r w:rsidR="00A44CE8">
        <w:rPr>
          <w:rFonts w:hint="eastAsia"/>
          <w:sz w:val="24"/>
          <w:szCs w:val="24"/>
        </w:rPr>
        <w:t>a p</w:t>
      </w:r>
      <w:r w:rsidR="00A44CE8">
        <w:rPr>
          <w:sz w:val="24"/>
          <w:szCs w:val="24"/>
        </w:rPr>
        <w:t>revious stud</w:t>
      </w:r>
      <w:r w:rsidR="00A44CE8">
        <w:rPr>
          <w:rFonts w:hint="eastAsia"/>
          <w:sz w:val="24"/>
          <w:szCs w:val="24"/>
        </w:rPr>
        <w:t>y</w:t>
      </w:r>
      <w:r w:rsidR="00A44CE8">
        <w:rPr>
          <w:sz w:val="24"/>
          <w:szCs w:val="24"/>
        </w:rPr>
        <w:t xml:space="preserve"> ha</w:t>
      </w:r>
      <w:r w:rsidR="00A44CE8">
        <w:rPr>
          <w:rFonts w:hint="eastAsia"/>
          <w:sz w:val="24"/>
          <w:szCs w:val="24"/>
        </w:rPr>
        <w:t>s</w:t>
      </w:r>
      <w:r w:rsidR="00136AA9">
        <w:rPr>
          <w:sz w:val="24"/>
          <w:szCs w:val="24"/>
        </w:rPr>
        <w:t xml:space="preserve"> map out </w:t>
      </w:r>
      <w:r w:rsidR="00A44CE8">
        <w:rPr>
          <w:rFonts w:hint="eastAsia"/>
          <w:sz w:val="24"/>
          <w:szCs w:val="24"/>
        </w:rPr>
        <w:t>its</w:t>
      </w:r>
      <w:r w:rsidR="00136AA9">
        <w:rPr>
          <w:sz w:val="24"/>
          <w:szCs w:val="24"/>
        </w:rPr>
        <w:t xml:space="preserve"> classical phase diagram</w:t>
      </w:r>
      <w:r w:rsidR="00A44CE8">
        <w:rPr>
          <w:rFonts w:hint="eastAsia"/>
          <w:sz w:val="24"/>
          <w:szCs w:val="24"/>
        </w:rPr>
        <w:t xml:space="preserve">, </w:t>
      </w:r>
      <w:r w:rsidR="00A44CE8">
        <w:rPr>
          <w:sz w:val="24"/>
          <w:szCs w:val="24"/>
        </w:rPr>
        <w:t>the stud</w:t>
      </w:r>
      <w:r w:rsidR="00A44CE8">
        <w:rPr>
          <w:rFonts w:hint="eastAsia"/>
          <w:sz w:val="24"/>
          <w:szCs w:val="24"/>
        </w:rPr>
        <w:t>y</w:t>
      </w:r>
      <w:r w:rsidR="00A44CE8">
        <w:rPr>
          <w:sz w:val="24"/>
          <w:szCs w:val="24"/>
        </w:rPr>
        <w:t xml:space="preserve"> on the effects of quantum fluctuations on the global</w:t>
      </w:r>
      <w:r w:rsidR="00A44CE8">
        <w:rPr>
          <w:rFonts w:hint="eastAsia"/>
          <w:sz w:val="24"/>
          <w:szCs w:val="24"/>
        </w:rPr>
        <w:t xml:space="preserve"> </w:t>
      </w:r>
      <w:r w:rsidR="00A44CE8">
        <w:rPr>
          <w:sz w:val="24"/>
          <w:szCs w:val="24"/>
        </w:rPr>
        <w:t>J-K-</w:t>
      </w:r>
      <w:r w:rsidR="00A44CE8" w:rsidRPr="000E7C9C">
        <w:rPr>
          <w:sz w:val="24"/>
          <w:szCs w:val="24"/>
        </w:rPr>
        <w:t>Г</w:t>
      </w:r>
      <w:r w:rsidR="00A44CE8">
        <w:rPr>
          <w:rFonts w:hint="eastAsia"/>
          <w:sz w:val="24"/>
          <w:szCs w:val="24"/>
        </w:rPr>
        <w:t xml:space="preserve"> phase diagram is still scarce. </w:t>
      </w:r>
      <w:r w:rsidR="00A44CE8">
        <w:rPr>
          <w:sz w:val="24"/>
          <w:szCs w:val="24"/>
        </w:rPr>
        <w:t xml:space="preserve">In particular, since no exact solution has been reported so far for the pure Kitaev and </w:t>
      </w:r>
      <w:r w:rsidR="00485994" w:rsidRPr="000E7C9C">
        <w:rPr>
          <w:sz w:val="24"/>
          <w:szCs w:val="24"/>
        </w:rPr>
        <w:t>Г</w:t>
      </w:r>
      <w:r w:rsidR="00485994">
        <w:rPr>
          <w:sz w:val="24"/>
          <w:szCs w:val="24"/>
        </w:rPr>
        <w:t xml:space="preserve"> </w:t>
      </w:r>
      <w:bookmarkStart w:id="0" w:name="_GoBack"/>
      <w:bookmarkEnd w:id="0"/>
      <w:r w:rsidR="00A44CE8">
        <w:rPr>
          <w:sz w:val="24"/>
          <w:szCs w:val="24"/>
        </w:rPr>
        <w:t>models on the triangular lattice, it also remains conceptually interesting to investigate whether QSL states could exist as possible ground states due to quantum fluctuations introduced by these exchange-frustrated interactions.</w:t>
      </w:r>
      <w:r w:rsidR="00A44CE8">
        <w:rPr>
          <w:rFonts w:hint="eastAsia"/>
          <w:sz w:val="24"/>
          <w:szCs w:val="24"/>
        </w:rPr>
        <w:t xml:space="preserve"> </w:t>
      </w:r>
      <w:r w:rsidR="00E86394">
        <w:rPr>
          <w:rFonts w:hint="eastAsia"/>
          <w:sz w:val="24"/>
          <w:szCs w:val="24"/>
        </w:rPr>
        <w:t xml:space="preserve">Moreover, recent </w:t>
      </w:r>
      <w:r w:rsidR="00060F8F">
        <w:rPr>
          <w:rFonts w:hint="eastAsia"/>
          <w:sz w:val="24"/>
          <w:szCs w:val="24"/>
        </w:rPr>
        <w:t xml:space="preserve">experimental progress in the research of triangular-lattice magnetic materials </w:t>
      </w:r>
      <w:r w:rsidR="00D238FF">
        <w:rPr>
          <w:rFonts w:hint="eastAsia"/>
          <w:sz w:val="24"/>
          <w:szCs w:val="24"/>
        </w:rPr>
        <w:t xml:space="preserve">with </w:t>
      </w:r>
      <w:r w:rsidR="00D238FF">
        <w:rPr>
          <w:sz w:val="24"/>
          <w:szCs w:val="24"/>
        </w:rPr>
        <w:t>exchange</w:t>
      </w:r>
      <w:r w:rsidR="00D238FF">
        <w:rPr>
          <w:rFonts w:hint="eastAsia"/>
          <w:sz w:val="24"/>
          <w:szCs w:val="24"/>
        </w:rPr>
        <w:t xml:space="preserve"> </w:t>
      </w:r>
      <w:r w:rsidR="00D238FF">
        <w:rPr>
          <w:sz w:val="24"/>
          <w:szCs w:val="24"/>
        </w:rPr>
        <w:t>frustrat</w:t>
      </w:r>
      <w:r w:rsidR="00D238FF">
        <w:rPr>
          <w:rFonts w:hint="eastAsia"/>
          <w:sz w:val="24"/>
          <w:szCs w:val="24"/>
        </w:rPr>
        <w:t>i</w:t>
      </w:r>
      <w:r w:rsidR="00D238FF">
        <w:rPr>
          <w:sz w:val="24"/>
          <w:szCs w:val="24"/>
        </w:rPr>
        <w:t>ons</w:t>
      </w:r>
      <w:r w:rsidR="00D238FF">
        <w:rPr>
          <w:rFonts w:hint="eastAsia"/>
          <w:sz w:val="24"/>
          <w:szCs w:val="24"/>
        </w:rPr>
        <w:t xml:space="preserve"> </w:t>
      </w:r>
      <w:r w:rsidR="00060F8F">
        <w:rPr>
          <w:rFonts w:hint="eastAsia"/>
          <w:sz w:val="24"/>
          <w:szCs w:val="24"/>
        </w:rPr>
        <w:t xml:space="preserve">also calls for a detailed study of the triangular </w:t>
      </w:r>
      <w:r w:rsidR="00060F8F">
        <w:rPr>
          <w:sz w:val="24"/>
          <w:szCs w:val="24"/>
        </w:rPr>
        <w:t>J-K-</w:t>
      </w:r>
      <w:r w:rsidR="00060F8F" w:rsidRPr="000E7C9C">
        <w:rPr>
          <w:sz w:val="24"/>
          <w:szCs w:val="24"/>
        </w:rPr>
        <w:t>Г model</w:t>
      </w:r>
      <w:r w:rsidR="00060F8F">
        <w:rPr>
          <w:rFonts w:hint="eastAsia"/>
          <w:sz w:val="24"/>
          <w:szCs w:val="24"/>
        </w:rPr>
        <w:t>.</w:t>
      </w:r>
    </w:p>
    <w:p w:rsidR="007D0A6F" w:rsidRPr="00F54D2E" w:rsidRDefault="00FE4C7D" w:rsidP="009226E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this paper, </w:t>
      </w:r>
      <w:r w:rsidRPr="00FE4C7D">
        <w:rPr>
          <w:sz w:val="24"/>
          <w:szCs w:val="24"/>
        </w:rPr>
        <w:t xml:space="preserve">we </w:t>
      </w:r>
      <w:r w:rsidR="0088396E">
        <w:rPr>
          <w:rFonts w:hint="eastAsia"/>
          <w:sz w:val="24"/>
          <w:szCs w:val="24"/>
        </w:rPr>
        <w:t>provide a</w:t>
      </w:r>
      <w:r w:rsidR="0048759B">
        <w:rPr>
          <w:rFonts w:hint="eastAsia"/>
          <w:sz w:val="24"/>
          <w:szCs w:val="24"/>
        </w:rPr>
        <w:t xml:space="preserve"> </w:t>
      </w:r>
      <w:r w:rsidRPr="00FE4C7D">
        <w:rPr>
          <w:sz w:val="24"/>
          <w:szCs w:val="24"/>
        </w:rPr>
        <w:t xml:space="preserve">study of the </w:t>
      </w:r>
      <w:r w:rsidR="0088396E">
        <w:rPr>
          <w:rFonts w:hint="eastAsia"/>
          <w:sz w:val="24"/>
          <w:szCs w:val="24"/>
        </w:rPr>
        <w:t xml:space="preserve">triangular-lattice </w:t>
      </w:r>
      <w:r>
        <w:rPr>
          <w:sz w:val="24"/>
          <w:szCs w:val="24"/>
        </w:rPr>
        <w:t>J-K-</w:t>
      </w:r>
      <w:r w:rsidRPr="000E7C9C">
        <w:rPr>
          <w:sz w:val="24"/>
          <w:szCs w:val="24"/>
        </w:rPr>
        <w:t>Г</w:t>
      </w:r>
      <w:r>
        <w:rPr>
          <w:rFonts w:hint="eastAsia"/>
          <w:sz w:val="24"/>
          <w:szCs w:val="24"/>
        </w:rPr>
        <w:t xml:space="preserve"> </w:t>
      </w:r>
      <w:r w:rsidRPr="00FE4C7D">
        <w:rPr>
          <w:sz w:val="24"/>
          <w:szCs w:val="24"/>
        </w:rPr>
        <w:t xml:space="preserve">model </w:t>
      </w:r>
      <w:r w:rsidR="0088396E" w:rsidRPr="0088396E">
        <w:rPr>
          <w:sz w:val="24"/>
          <w:szCs w:val="24"/>
        </w:rPr>
        <w:t xml:space="preserve">in its full parameter space </w:t>
      </w:r>
      <w:r w:rsidRPr="00FE4C7D">
        <w:rPr>
          <w:sz w:val="24"/>
          <w:szCs w:val="24"/>
        </w:rPr>
        <w:t xml:space="preserve">using </w:t>
      </w:r>
      <w:r>
        <w:rPr>
          <w:rFonts w:hint="eastAsia"/>
          <w:sz w:val="24"/>
          <w:szCs w:val="24"/>
        </w:rPr>
        <w:t>a</w:t>
      </w:r>
      <w:r w:rsidRPr="00FE4C7D">
        <w:rPr>
          <w:sz w:val="24"/>
          <w:szCs w:val="24"/>
        </w:rPr>
        <w:t xml:space="preserve"> combination of the exact diagonalization, classical M</w:t>
      </w:r>
      <w:r w:rsidR="009226E5">
        <w:rPr>
          <w:sz w:val="24"/>
          <w:szCs w:val="24"/>
        </w:rPr>
        <w:t>onte Carlo and analytic methods</w:t>
      </w:r>
      <w:r w:rsidR="009226E5">
        <w:rPr>
          <w:rFonts w:hint="eastAsia"/>
          <w:sz w:val="24"/>
          <w:szCs w:val="24"/>
        </w:rPr>
        <w:t>,</w:t>
      </w:r>
      <w:r w:rsidR="009226E5" w:rsidRPr="009226E5">
        <w:t xml:space="preserve"> </w:t>
      </w:r>
      <w:r w:rsidR="009226E5" w:rsidRPr="009226E5">
        <w:rPr>
          <w:sz w:val="24"/>
          <w:szCs w:val="24"/>
        </w:rPr>
        <w:t>with an emphasi</w:t>
      </w:r>
      <w:r w:rsidR="009226E5">
        <w:rPr>
          <w:sz w:val="24"/>
          <w:szCs w:val="24"/>
        </w:rPr>
        <w:t>s on the effects of the</w:t>
      </w:r>
      <w:r w:rsidR="009226E5">
        <w:rPr>
          <w:rFonts w:hint="eastAsia"/>
          <w:sz w:val="24"/>
          <w:szCs w:val="24"/>
        </w:rPr>
        <w:t xml:space="preserve"> </w:t>
      </w:r>
      <w:r w:rsidR="009226E5" w:rsidRPr="000E7C9C">
        <w:rPr>
          <w:sz w:val="24"/>
          <w:szCs w:val="24"/>
        </w:rPr>
        <w:t>Г</w:t>
      </w:r>
      <w:r w:rsidR="009226E5">
        <w:rPr>
          <w:rFonts w:hint="eastAsia"/>
          <w:sz w:val="24"/>
          <w:szCs w:val="24"/>
        </w:rPr>
        <w:t xml:space="preserve"> </w:t>
      </w:r>
      <w:r w:rsidR="009226E5" w:rsidRPr="009226E5">
        <w:rPr>
          <w:sz w:val="24"/>
          <w:szCs w:val="24"/>
        </w:rPr>
        <w:t>term</w:t>
      </w:r>
      <w:r w:rsidR="009226E5">
        <w:rPr>
          <w:rFonts w:hint="eastAsia"/>
          <w:sz w:val="24"/>
          <w:szCs w:val="24"/>
        </w:rPr>
        <w:t>.</w:t>
      </w:r>
      <w:r w:rsidRPr="00FE4C7D">
        <w:rPr>
          <w:sz w:val="24"/>
          <w:szCs w:val="24"/>
        </w:rPr>
        <w:t xml:space="preserve"> </w:t>
      </w:r>
      <w:r w:rsidR="0088396E">
        <w:rPr>
          <w:rFonts w:hint="eastAsia"/>
          <w:sz w:val="24"/>
          <w:szCs w:val="24"/>
        </w:rPr>
        <w:t xml:space="preserve">We believe it is the first </w:t>
      </w:r>
      <w:r w:rsidR="0088396E" w:rsidRPr="00FE4C7D">
        <w:rPr>
          <w:sz w:val="24"/>
          <w:szCs w:val="24"/>
        </w:rPr>
        <w:t xml:space="preserve">comprehensive </w:t>
      </w:r>
      <w:r w:rsidR="0088396E">
        <w:rPr>
          <w:rFonts w:hint="eastAsia"/>
          <w:sz w:val="24"/>
          <w:szCs w:val="24"/>
        </w:rPr>
        <w:t xml:space="preserve">and extensive </w:t>
      </w:r>
      <w:r w:rsidR="0088396E" w:rsidRPr="00FE4C7D">
        <w:rPr>
          <w:sz w:val="24"/>
          <w:szCs w:val="24"/>
        </w:rPr>
        <w:t>study</w:t>
      </w:r>
      <w:r w:rsidR="0088396E">
        <w:rPr>
          <w:rFonts w:hint="eastAsia"/>
          <w:sz w:val="24"/>
          <w:szCs w:val="24"/>
        </w:rPr>
        <w:t xml:space="preserve"> of the </w:t>
      </w:r>
      <w:r w:rsidR="0088396E">
        <w:rPr>
          <w:sz w:val="24"/>
          <w:szCs w:val="24"/>
        </w:rPr>
        <w:t>J-K-</w:t>
      </w:r>
      <w:r w:rsidR="0088396E" w:rsidRPr="000E7C9C">
        <w:rPr>
          <w:sz w:val="24"/>
          <w:szCs w:val="24"/>
        </w:rPr>
        <w:t>Г</w:t>
      </w:r>
      <w:r w:rsidR="0088396E">
        <w:rPr>
          <w:rFonts w:hint="eastAsia"/>
          <w:sz w:val="24"/>
          <w:szCs w:val="24"/>
        </w:rPr>
        <w:t xml:space="preserve"> </w:t>
      </w:r>
      <w:r w:rsidR="0088396E" w:rsidRPr="00FE4C7D">
        <w:rPr>
          <w:sz w:val="24"/>
          <w:szCs w:val="24"/>
        </w:rPr>
        <w:t>model</w:t>
      </w:r>
      <w:r w:rsidR="0088396E">
        <w:rPr>
          <w:rFonts w:hint="eastAsia"/>
          <w:sz w:val="24"/>
          <w:szCs w:val="24"/>
        </w:rPr>
        <w:t xml:space="preserve"> on the </w:t>
      </w:r>
      <w:r w:rsidR="0088396E">
        <w:rPr>
          <w:sz w:val="24"/>
          <w:szCs w:val="24"/>
        </w:rPr>
        <w:t>triangular</w:t>
      </w:r>
      <w:r w:rsidR="0088396E">
        <w:rPr>
          <w:rFonts w:hint="eastAsia"/>
          <w:sz w:val="24"/>
          <w:szCs w:val="24"/>
        </w:rPr>
        <w:t xml:space="preserve"> lattice.</w:t>
      </w:r>
      <w:r w:rsidR="009226E5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 xml:space="preserve">We find that there are five </w:t>
      </w:r>
      <w:r w:rsidR="000A239D">
        <w:rPr>
          <w:sz w:val="24"/>
          <w:szCs w:val="24"/>
        </w:rPr>
        <w:t xml:space="preserve">quantum phases in the limit of </w:t>
      </w:r>
      <w:r w:rsidR="000A239D" w:rsidRPr="000E7C9C">
        <w:rPr>
          <w:sz w:val="24"/>
          <w:szCs w:val="24"/>
        </w:rPr>
        <w:t>Г</w:t>
      </w:r>
      <w:r w:rsidR="000A239D">
        <w:rPr>
          <w:sz w:val="24"/>
          <w:szCs w:val="24"/>
        </w:rPr>
        <w:t>=0</w:t>
      </w:r>
      <w:r w:rsidR="000A239D" w:rsidRPr="000A239D">
        <w:rPr>
          <w:sz w:val="24"/>
          <w:szCs w:val="24"/>
        </w:rPr>
        <w:t>.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>Due to the introduction of the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E7C9C">
        <w:rPr>
          <w:sz w:val="24"/>
          <w:szCs w:val="24"/>
        </w:rPr>
        <w:t>Г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 xml:space="preserve">term, five new phases emerge including two ferromagnetic phases, one stripe, one modulated stripe and a possible </w:t>
      </w:r>
      <w:r w:rsidR="000A239D">
        <w:rPr>
          <w:rFonts w:hint="eastAsia"/>
          <w:sz w:val="24"/>
          <w:szCs w:val="24"/>
        </w:rPr>
        <w:t>Z</w:t>
      </w:r>
      <w:r w:rsidR="000A239D" w:rsidRPr="000A239D">
        <w:rPr>
          <w:rFonts w:hint="eastAsia"/>
          <w:sz w:val="24"/>
          <w:szCs w:val="24"/>
          <w:vertAlign w:val="subscript"/>
        </w:rPr>
        <w:t>2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>quantum spin liquid. We also elaborate that the pure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E7C9C">
        <w:rPr>
          <w:sz w:val="24"/>
          <w:szCs w:val="24"/>
        </w:rPr>
        <w:t>Г</w:t>
      </w:r>
      <w:r w:rsidR="000A239D">
        <w:rPr>
          <w:rFonts w:hint="eastAsia"/>
          <w:sz w:val="24"/>
          <w:szCs w:val="24"/>
        </w:rPr>
        <w:t xml:space="preserve"> </w:t>
      </w:r>
      <w:r w:rsidR="000A239D" w:rsidRPr="000A239D">
        <w:rPr>
          <w:sz w:val="24"/>
          <w:szCs w:val="24"/>
        </w:rPr>
        <w:t>model has a ferromagnetic ground state and the antiferromagnetic Kitaev model a stripe ground state, which are selected by the order-by-disorder mechanism from the degenerate classical ground states.</w:t>
      </w:r>
      <w:r w:rsidR="006F3F11">
        <w:rPr>
          <w:sz w:val="24"/>
          <w:szCs w:val="24"/>
        </w:rPr>
        <w:t xml:space="preserve"> </w:t>
      </w:r>
      <w:r w:rsidR="0048759B" w:rsidRPr="0048759B">
        <w:rPr>
          <w:sz w:val="24"/>
          <w:szCs w:val="24"/>
        </w:rPr>
        <w:t>Our study pave</w:t>
      </w:r>
      <w:r w:rsidR="0048759B">
        <w:rPr>
          <w:rFonts w:hint="eastAsia"/>
          <w:sz w:val="24"/>
          <w:szCs w:val="24"/>
        </w:rPr>
        <w:t>s</w:t>
      </w:r>
      <w:r w:rsidR="0048759B" w:rsidRPr="0048759B">
        <w:rPr>
          <w:sz w:val="24"/>
          <w:szCs w:val="24"/>
        </w:rPr>
        <w:t xml:space="preserve"> the way for future studies of a large group of triangular transition-metal materials with an appreciable spin-orbit coupling and electronic correlations</w:t>
      </w:r>
      <w:r w:rsidR="00C054C9">
        <w:rPr>
          <w:rFonts w:hint="eastAsia"/>
          <w:sz w:val="24"/>
          <w:szCs w:val="24"/>
        </w:rPr>
        <w:t>, which is a rapid growing field currently.</w:t>
      </w:r>
    </w:p>
    <w:p w:rsidR="000B7D08" w:rsidRPr="0012141D" w:rsidRDefault="00C054C9" w:rsidP="006B5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Therefore, w</w:t>
      </w:r>
      <w:r w:rsidR="00B4129E" w:rsidRPr="0012141D">
        <w:rPr>
          <w:sz w:val="24"/>
          <w:szCs w:val="24"/>
        </w:rPr>
        <w:t xml:space="preserve">e believe this work will draw a broad readership of </w:t>
      </w:r>
      <w:r w:rsidR="00C54324" w:rsidRPr="0012141D">
        <w:rPr>
          <w:sz w:val="24"/>
          <w:szCs w:val="24"/>
        </w:rPr>
        <w:t>Physical Review X. We hope you share our excitement in these results and would appreciate your consideration of this manuscript for initiating the peer-review process.</w:t>
      </w:r>
    </w:p>
    <w:p w:rsidR="005E5D41" w:rsidRPr="00C054C9" w:rsidRDefault="005E5D41" w:rsidP="00D537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:rsidR="000B7D08" w:rsidRPr="0012141D" w:rsidRDefault="000B7D08" w:rsidP="00BF1FC0">
      <w:pPr>
        <w:spacing w:afterLines="50" w:after="156"/>
        <w:rPr>
          <w:sz w:val="24"/>
          <w:szCs w:val="24"/>
        </w:rPr>
      </w:pPr>
      <w:r w:rsidRPr="0012141D">
        <w:rPr>
          <w:sz w:val="24"/>
          <w:szCs w:val="24"/>
        </w:rPr>
        <w:t>Yours sincerely,</w:t>
      </w:r>
    </w:p>
    <w:p w:rsidR="00087FDD" w:rsidRPr="0012141D" w:rsidRDefault="00A02A3A">
      <w:pPr>
        <w:rPr>
          <w:sz w:val="24"/>
          <w:szCs w:val="24"/>
        </w:rPr>
      </w:pPr>
      <w:r w:rsidRPr="0012141D">
        <w:rPr>
          <w:sz w:val="24"/>
          <w:szCs w:val="24"/>
        </w:rPr>
        <w:t xml:space="preserve">Shi Wang, </w:t>
      </w:r>
      <w:proofErr w:type="spellStart"/>
      <w:r w:rsidRPr="0012141D">
        <w:rPr>
          <w:sz w:val="24"/>
          <w:szCs w:val="24"/>
        </w:rPr>
        <w:t>Zhongyuan</w:t>
      </w:r>
      <w:proofErr w:type="spellEnd"/>
      <w:r w:rsidRPr="0012141D">
        <w:rPr>
          <w:sz w:val="24"/>
          <w:szCs w:val="24"/>
        </w:rPr>
        <w:t xml:space="preserve"> Qi, Bin Xi, Wei Wang, Shun-Li Yu and Jian-Xin Li</w:t>
      </w:r>
    </w:p>
    <w:sectPr w:rsidR="00087FDD" w:rsidRPr="0012141D" w:rsidSect="0086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CE9" w:rsidRDefault="00640CE9" w:rsidP="000B7D08">
      <w:r>
        <w:separator/>
      </w:r>
    </w:p>
  </w:endnote>
  <w:endnote w:type="continuationSeparator" w:id="0">
    <w:p w:rsidR="00640CE9" w:rsidRDefault="00640CE9" w:rsidP="000B7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CE9" w:rsidRDefault="00640CE9" w:rsidP="000B7D08">
      <w:r>
        <w:separator/>
      </w:r>
    </w:p>
  </w:footnote>
  <w:footnote w:type="continuationSeparator" w:id="0">
    <w:p w:rsidR="00640CE9" w:rsidRDefault="00640CE9" w:rsidP="000B7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9E4"/>
    <w:rsid w:val="00060F8F"/>
    <w:rsid w:val="00087FDD"/>
    <w:rsid w:val="000A239D"/>
    <w:rsid w:val="000B03A5"/>
    <w:rsid w:val="000B6C88"/>
    <w:rsid w:val="000B7D08"/>
    <w:rsid w:val="000E7C9C"/>
    <w:rsid w:val="0012141D"/>
    <w:rsid w:val="00136AA9"/>
    <w:rsid w:val="00152F68"/>
    <w:rsid w:val="00195F57"/>
    <w:rsid w:val="001A7799"/>
    <w:rsid w:val="001B49E4"/>
    <w:rsid w:val="001C7702"/>
    <w:rsid w:val="001F6511"/>
    <w:rsid w:val="00200B2A"/>
    <w:rsid w:val="00231283"/>
    <w:rsid w:val="00241315"/>
    <w:rsid w:val="0029541E"/>
    <w:rsid w:val="002977D2"/>
    <w:rsid w:val="002C4801"/>
    <w:rsid w:val="00345AAC"/>
    <w:rsid w:val="00353806"/>
    <w:rsid w:val="00357935"/>
    <w:rsid w:val="003E0A26"/>
    <w:rsid w:val="00401AC6"/>
    <w:rsid w:val="00424AC2"/>
    <w:rsid w:val="00426801"/>
    <w:rsid w:val="004611BF"/>
    <w:rsid w:val="00485994"/>
    <w:rsid w:val="0048759B"/>
    <w:rsid w:val="004C3E1C"/>
    <w:rsid w:val="004E6998"/>
    <w:rsid w:val="00532B94"/>
    <w:rsid w:val="00567182"/>
    <w:rsid w:val="005E0F48"/>
    <w:rsid w:val="005E5D41"/>
    <w:rsid w:val="00637ACB"/>
    <w:rsid w:val="00640098"/>
    <w:rsid w:val="00640CE9"/>
    <w:rsid w:val="006835B8"/>
    <w:rsid w:val="00691CB3"/>
    <w:rsid w:val="006A4737"/>
    <w:rsid w:val="006B5332"/>
    <w:rsid w:val="006E0C69"/>
    <w:rsid w:val="006E43C6"/>
    <w:rsid w:val="006F3F11"/>
    <w:rsid w:val="00733FE9"/>
    <w:rsid w:val="00765669"/>
    <w:rsid w:val="007850F7"/>
    <w:rsid w:val="007A2C9D"/>
    <w:rsid w:val="007B2F16"/>
    <w:rsid w:val="007B464F"/>
    <w:rsid w:val="007C4F84"/>
    <w:rsid w:val="007D0A6F"/>
    <w:rsid w:val="007E3521"/>
    <w:rsid w:val="00866307"/>
    <w:rsid w:val="0088396E"/>
    <w:rsid w:val="00897CD7"/>
    <w:rsid w:val="008A5A22"/>
    <w:rsid w:val="0091766B"/>
    <w:rsid w:val="009226E5"/>
    <w:rsid w:val="0092544E"/>
    <w:rsid w:val="00926049"/>
    <w:rsid w:val="00927BF9"/>
    <w:rsid w:val="00946E07"/>
    <w:rsid w:val="00947788"/>
    <w:rsid w:val="009A0745"/>
    <w:rsid w:val="009C14CD"/>
    <w:rsid w:val="009E5DED"/>
    <w:rsid w:val="009E798C"/>
    <w:rsid w:val="009F6ABF"/>
    <w:rsid w:val="00A02A3A"/>
    <w:rsid w:val="00A24A5F"/>
    <w:rsid w:val="00A44CE8"/>
    <w:rsid w:val="00A45E69"/>
    <w:rsid w:val="00AB17FA"/>
    <w:rsid w:val="00AE2152"/>
    <w:rsid w:val="00AF48A5"/>
    <w:rsid w:val="00B4129E"/>
    <w:rsid w:val="00B7423B"/>
    <w:rsid w:val="00B8699F"/>
    <w:rsid w:val="00BC04ED"/>
    <w:rsid w:val="00BF1FC0"/>
    <w:rsid w:val="00BF33BA"/>
    <w:rsid w:val="00C04193"/>
    <w:rsid w:val="00C054C9"/>
    <w:rsid w:val="00C20BC2"/>
    <w:rsid w:val="00C54324"/>
    <w:rsid w:val="00C95AF7"/>
    <w:rsid w:val="00CD75D5"/>
    <w:rsid w:val="00D238FF"/>
    <w:rsid w:val="00D2586B"/>
    <w:rsid w:val="00D537E1"/>
    <w:rsid w:val="00DB62CF"/>
    <w:rsid w:val="00DC661E"/>
    <w:rsid w:val="00E5157B"/>
    <w:rsid w:val="00E51A9B"/>
    <w:rsid w:val="00E86394"/>
    <w:rsid w:val="00EF551D"/>
    <w:rsid w:val="00F05300"/>
    <w:rsid w:val="00F13BDC"/>
    <w:rsid w:val="00F168AF"/>
    <w:rsid w:val="00F50010"/>
    <w:rsid w:val="00F521E7"/>
    <w:rsid w:val="00F54D2E"/>
    <w:rsid w:val="00F72D90"/>
    <w:rsid w:val="00F91B59"/>
    <w:rsid w:val="00FE4C7D"/>
    <w:rsid w:val="00F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48E0C"/>
  <w15:docId w15:val="{AA96F64B-645B-4ECC-A182-A9655E6A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D0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D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D0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91CB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F651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F651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swang</dc:creator>
  <cp:keywords/>
  <dc:description/>
  <cp:lastModifiedBy>swang</cp:lastModifiedBy>
  <cp:revision>92</cp:revision>
  <dcterms:created xsi:type="dcterms:W3CDTF">2020-08-10T08:07:00Z</dcterms:created>
  <dcterms:modified xsi:type="dcterms:W3CDTF">2020-09-06T12:41:00Z</dcterms:modified>
</cp:coreProperties>
</file>